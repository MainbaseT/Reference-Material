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7187" w14:textId="1A64A90E" w:rsidR="00E821FC" w:rsidRDefault="003B13EC" w:rsidP="003B13EC">
      <w:pPr>
        <w:pStyle w:val="Heading1"/>
        <w:rPr>
          <w:ins w:id="0" w:author="Shane Coughlan" w:date="2020-07-21T17:44:00Z"/>
        </w:rPr>
      </w:pPr>
      <w:r>
        <w:t>OpenChain and Procurement</w:t>
      </w:r>
    </w:p>
    <w:p w14:paraId="22B63E9A" w14:textId="26B20B96" w:rsidR="005D2B83" w:rsidRDefault="005D2B83" w:rsidP="005D2B83">
      <w:pPr>
        <w:rPr>
          <w:ins w:id="1" w:author="Shane Coughlan" w:date="2020-07-21T17:44:00Z"/>
        </w:rPr>
      </w:pPr>
    </w:p>
    <w:p w14:paraId="17732DDF" w14:textId="131D4C83" w:rsidR="005D2B83" w:rsidRPr="005D2B83" w:rsidRDefault="005D2B83" w:rsidP="005D2B83">
      <w:pPr>
        <w:pStyle w:val="Heading2"/>
        <w:rPr>
          <w:ins w:id="2" w:author="Shane Coughlan" w:date="2020-07-21T17:17:00Z"/>
        </w:rPr>
        <w:pPrChange w:id="3" w:author="Shane Coughlan" w:date="2020-07-21T17:44:00Z">
          <w:pPr>
            <w:pStyle w:val="Heading1"/>
          </w:pPr>
        </w:pPrChange>
      </w:pPr>
      <w:ins w:id="4" w:author="Shane Coughlan" w:date="2020-07-21T17:44:00Z">
        <w:r>
          <w:t>Quality in Open Source Compliance Defined</w:t>
        </w:r>
      </w:ins>
    </w:p>
    <w:p w14:paraId="0CEA0E62" w14:textId="0A3678B5" w:rsidR="00F171D1" w:rsidRDefault="00F171D1" w:rsidP="00F171D1">
      <w:pPr>
        <w:rPr>
          <w:ins w:id="5" w:author="Shane Coughlan" w:date="2020-07-21T17:17:00Z"/>
        </w:rPr>
      </w:pPr>
    </w:p>
    <w:p w14:paraId="66C16695" w14:textId="53F36227" w:rsidR="00F171D1" w:rsidRDefault="00F171D1" w:rsidP="00F171D1">
      <w:pPr>
        <w:rPr>
          <w:ins w:id="6" w:author="Shane Coughlan" w:date="2020-07-21T17:41:00Z"/>
        </w:rPr>
      </w:pPr>
      <w:ins w:id="7" w:author="Shane Coughlan" w:date="2020-07-21T17:17:00Z">
        <w:r>
          <w:t>The OpenChain industry standard defines the key requirements of a quality open source compliance program. It is designed to increase</w:t>
        </w:r>
      </w:ins>
      <w:ins w:id="8" w:author="Shane Coughlan" w:date="2020-07-21T17:18:00Z">
        <w:r w:rsidR="00BE04AE">
          <w:t xml:space="preserve"> trust</w:t>
        </w:r>
      </w:ins>
      <w:ins w:id="9" w:author="Shane Coughlan" w:date="2020-07-21T17:17:00Z">
        <w:r>
          <w:t xml:space="preserve"> in supply chains by reducing errors when purchasing, developing and distributing sof</w:t>
        </w:r>
      </w:ins>
      <w:ins w:id="10" w:author="Shane Coughlan" w:date="2020-07-21T17:18:00Z">
        <w:r>
          <w:t xml:space="preserve">tware. </w:t>
        </w:r>
        <w:r w:rsidR="00BE04AE">
          <w:t xml:space="preserve">It </w:t>
        </w:r>
      </w:ins>
      <w:ins w:id="11" w:author="Shane Coughlan" w:date="2020-07-21T17:19:00Z">
        <w:r w:rsidR="00BE04AE">
          <w:t>does this</w:t>
        </w:r>
      </w:ins>
      <w:ins w:id="12" w:author="Shane Coughlan" w:date="2020-07-21T17:18:00Z">
        <w:r w:rsidR="00BE04AE">
          <w:t xml:space="preserve"> by providing a single, clear framework for compliance activities</w:t>
        </w:r>
      </w:ins>
      <w:ins w:id="13" w:author="Shane Coughlan" w:date="2020-07-21T17:19:00Z">
        <w:r w:rsidR="00BE04AE">
          <w:t>.</w:t>
        </w:r>
      </w:ins>
    </w:p>
    <w:p w14:paraId="3B095C7E" w14:textId="712E2A2A" w:rsidR="005D2B83" w:rsidRDefault="005D2B83" w:rsidP="00F171D1">
      <w:pPr>
        <w:rPr>
          <w:ins w:id="14" w:author="Shane Coughlan" w:date="2020-07-21T17:41:00Z"/>
        </w:rPr>
      </w:pPr>
    </w:p>
    <w:p w14:paraId="13147CC1" w14:textId="317B88DD" w:rsidR="005D2B83" w:rsidRDefault="005D2B83" w:rsidP="005D2B83">
      <w:pPr>
        <w:pStyle w:val="Heading2"/>
        <w:rPr>
          <w:ins w:id="15" w:author="Shane Coughlan" w:date="2020-07-21T17:19:00Z"/>
        </w:rPr>
        <w:pPrChange w:id="16" w:author="Shane Coughlan" w:date="2020-07-21T17:41:00Z">
          <w:pPr/>
        </w:pPrChange>
      </w:pPr>
      <w:ins w:id="17" w:author="Shane Coughlan" w:date="2020-07-21T17:41:00Z">
        <w:r>
          <w:t>Built in the Real World</w:t>
        </w:r>
      </w:ins>
    </w:p>
    <w:p w14:paraId="3EB5C6E4" w14:textId="5E9BECD2" w:rsidR="00BE04AE" w:rsidRDefault="00BE04AE" w:rsidP="00F171D1">
      <w:pPr>
        <w:rPr>
          <w:ins w:id="18" w:author="Shane Coughlan" w:date="2020-07-21T17:19:00Z"/>
        </w:rPr>
      </w:pPr>
    </w:p>
    <w:p w14:paraId="1ED925E2" w14:textId="3F272AD5" w:rsidR="00BE04AE" w:rsidRDefault="00BE04AE" w:rsidP="00F171D1">
      <w:pPr>
        <w:rPr>
          <w:ins w:id="19" w:author="Shane Coughlan" w:date="2020-07-21T17:23:00Z"/>
        </w:rPr>
      </w:pPr>
      <w:ins w:id="20" w:author="Shane Coughlan" w:date="2020-07-21T17:19:00Z">
        <w:r>
          <w:t xml:space="preserve">The OpenChain industry standard is built from real world experience by </w:t>
        </w:r>
      </w:ins>
      <w:ins w:id="21" w:author="Shane Coughlan" w:date="2020-07-21T17:42:00Z">
        <w:r w:rsidR="005D2B83">
          <w:t xml:space="preserve">hundreds of </w:t>
        </w:r>
      </w:ins>
      <w:ins w:id="22" w:author="Shane Coughlan" w:date="2020-07-21T17:19:00Z">
        <w:r>
          <w:t>user companies. It reduces or eliminate</w:t>
        </w:r>
      </w:ins>
      <w:ins w:id="23" w:author="Shane Coughlan" w:date="2020-07-21T17:20:00Z">
        <w:r>
          <w:t>s the need for bespoke approaches to open source compliance. This dramatically reduces the resources required for open source compliance and the time taken to correct any errors discovered.</w:t>
        </w:r>
      </w:ins>
    </w:p>
    <w:p w14:paraId="2291E827" w14:textId="5283D943" w:rsidR="00BE04AE" w:rsidRDefault="00BE04AE" w:rsidP="00F171D1">
      <w:pPr>
        <w:rPr>
          <w:ins w:id="24" w:author="Shane Coughlan" w:date="2020-07-21T17:23:00Z"/>
        </w:rPr>
      </w:pPr>
    </w:p>
    <w:p w14:paraId="2732C8EA" w14:textId="7C8A4DD8" w:rsidR="00BE04AE" w:rsidRDefault="00BE04AE" w:rsidP="00BE04AE">
      <w:pPr>
        <w:pStyle w:val="Heading2"/>
        <w:rPr>
          <w:ins w:id="25" w:author="Shane Coughlan" w:date="2020-07-21T17:22:00Z"/>
        </w:rPr>
        <w:pPrChange w:id="26" w:author="Shane Coughlan" w:date="2020-07-21T17:23:00Z">
          <w:pPr/>
        </w:pPrChange>
      </w:pPr>
      <w:ins w:id="27" w:author="Shane Coughlan" w:date="2020-07-21T17:23:00Z">
        <w:r>
          <w:t>Pragmatism Balanced with Industry Excellence</w:t>
        </w:r>
      </w:ins>
    </w:p>
    <w:p w14:paraId="2AD5DBDC" w14:textId="69606315" w:rsidR="00BE04AE" w:rsidRDefault="00BE04AE" w:rsidP="00F171D1">
      <w:pPr>
        <w:rPr>
          <w:ins w:id="28" w:author="Shane Coughlan" w:date="2020-07-21T17:22:00Z"/>
        </w:rPr>
      </w:pPr>
    </w:p>
    <w:p w14:paraId="6BA02D2D" w14:textId="0ED9DA2A" w:rsidR="00BE04AE" w:rsidRDefault="00BE04AE" w:rsidP="00F80E10">
      <w:pPr>
        <w:rPr>
          <w:ins w:id="29" w:author="Shane Coughlan" w:date="2020-07-21T17:46:00Z"/>
          <w:lang w:val="en-US"/>
        </w:rPr>
      </w:pPr>
      <w:ins w:id="30" w:author="Shane Coughlan" w:date="2020-07-21T17:22:00Z">
        <w:r>
          <w:t xml:space="preserve">The OpenChain industry standard </w:t>
        </w:r>
      </w:ins>
      <w:ins w:id="31" w:author="Shane Coughlan" w:date="2020-07-21T17:39:00Z">
        <w:r w:rsidR="005D2B83">
          <w:rPr>
            <w:lang w:val="en-US"/>
          </w:rPr>
          <w:t>replaces</w:t>
        </w:r>
      </w:ins>
      <w:ins w:id="32" w:author="Shane Coughlan" w:date="2020-07-21T17:27:00Z">
        <w:r w:rsidRPr="00BE04AE">
          <w:rPr>
            <w:lang w:val="en-JP"/>
          </w:rPr>
          <w:t xml:space="preserve"> </w:t>
        </w:r>
      </w:ins>
      <w:ins w:id="33" w:author="Shane Coughlan" w:date="2020-07-21T17:37:00Z">
        <w:r w:rsidR="00E53270">
          <w:rPr>
            <w:lang w:val="en-US"/>
          </w:rPr>
          <w:t xml:space="preserve">bespoke </w:t>
        </w:r>
      </w:ins>
      <w:ins w:id="34" w:author="Shane Coughlan" w:date="2020-07-21T17:27:00Z">
        <w:r w:rsidRPr="00BE04AE">
          <w:rPr>
            <w:lang w:val="en-JP"/>
          </w:rPr>
          <w:t xml:space="preserve">practices </w:t>
        </w:r>
      </w:ins>
      <w:ins w:id="35" w:author="Shane Coughlan" w:date="2020-07-21T17:38:00Z">
        <w:r w:rsidR="00E53270">
          <w:rPr>
            <w:lang w:val="en-US"/>
          </w:rPr>
          <w:t>related</w:t>
        </w:r>
      </w:ins>
      <w:ins w:id="36" w:author="Shane Coughlan" w:date="2020-07-21T17:37:00Z">
        <w:r w:rsidR="00E53270">
          <w:rPr>
            <w:lang w:val="en-US"/>
          </w:rPr>
          <w:t xml:space="preserve"> </w:t>
        </w:r>
      </w:ins>
      <w:ins w:id="37" w:author="Shane Coughlan" w:date="2020-07-21T17:38:00Z">
        <w:r w:rsidR="00E53270">
          <w:rPr>
            <w:lang w:val="en-US"/>
          </w:rPr>
          <w:t>to compliance</w:t>
        </w:r>
      </w:ins>
      <w:ins w:id="38" w:author="Shane Coughlan" w:date="2020-07-21T17:39:00Z">
        <w:r w:rsidR="00E53270">
          <w:rPr>
            <w:lang w:val="en-US"/>
          </w:rPr>
          <w:t xml:space="preserve">. </w:t>
        </w:r>
      </w:ins>
      <w:ins w:id="39" w:author="Shane Coughlan" w:date="2020-07-21T17:44:00Z">
        <w:r w:rsidR="005D2B83">
          <w:rPr>
            <w:lang w:val="en-US"/>
          </w:rPr>
          <w:t>U</w:t>
        </w:r>
      </w:ins>
      <w:ins w:id="40" w:author="Shane Coughlan" w:date="2020-07-21T17:40:00Z">
        <w:r w:rsidR="005D2B83">
          <w:rPr>
            <w:lang w:val="en-US"/>
          </w:rPr>
          <w:t xml:space="preserve">nique requests </w:t>
        </w:r>
      </w:ins>
      <w:ins w:id="41" w:author="Shane Coughlan" w:date="2020-07-21T17:45:00Z">
        <w:r w:rsidR="005D2B83">
          <w:rPr>
            <w:lang w:val="en-US"/>
          </w:rPr>
          <w:t>beyond the terms of the used open source licenses</w:t>
        </w:r>
      </w:ins>
      <w:ins w:id="42" w:author="Shane Coughlan" w:date="2020-07-21T17:40:00Z">
        <w:r w:rsidR="005D2B83">
          <w:rPr>
            <w:lang w:val="en-US"/>
          </w:rPr>
          <w:t xml:space="preserve"> </w:t>
        </w:r>
      </w:ins>
      <w:ins w:id="43" w:author="Shane Coughlan" w:date="2020-07-21T17:36:00Z">
        <w:r w:rsidR="00E53270">
          <w:rPr>
            <w:lang w:val="en-US"/>
          </w:rPr>
          <w:t>introduc</w:t>
        </w:r>
        <w:r w:rsidR="00E53270">
          <w:rPr>
            <w:lang w:val="en-US"/>
          </w:rPr>
          <w:t>e</w:t>
        </w:r>
        <w:r w:rsidR="00E53270">
          <w:rPr>
            <w:lang w:val="en-US"/>
          </w:rPr>
          <w:t xml:space="preserve"> complexity</w:t>
        </w:r>
      </w:ins>
      <w:ins w:id="44" w:author="Shane Coughlan" w:date="2020-07-21T17:43:00Z">
        <w:r w:rsidR="005D2B83">
          <w:rPr>
            <w:lang w:val="en-US"/>
          </w:rPr>
          <w:t xml:space="preserve"> and</w:t>
        </w:r>
      </w:ins>
      <w:ins w:id="45" w:author="Shane Coughlan" w:date="2020-07-21T17:36:00Z">
        <w:r w:rsidR="00E53270">
          <w:rPr>
            <w:lang w:val="en-US"/>
          </w:rPr>
          <w:t xml:space="preserve"> increase error</w:t>
        </w:r>
      </w:ins>
      <w:ins w:id="46" w:author="Shane Coughlan" w:date="2020-07-21T17:41:00Z">
        <w:r w:rsidR="005D2B83">
          <w:rPr>
            <w:lang w:val="en-US"/>
          </w:rPr>
          <w:t>s</w:t>
        </w:r>
      </w:ins>
      <w:ins w:id="47" w:author="Shane Coughlan" w:date="2020-07-21T17:43:00Z">
        <w:r w:rsidR="005D2B83">
          <w:rPr>
            <w:lang w:val="en-US"/>
          </w:rPr>
          <w:t xml:space="preserve"> </w:t>
        </w:r>
      </w:ins>
      <w:ins w:id="48" w:author="Shane Coughlan" w:date="2020-07-21T17:40:00Z">
        <w:r w:rsidR="005D2B83">
          <w:rPr>
            <w:lang w:val="en-US"/>
          </w:rPr>
          <w:t xml:space="preserve">without </w:t>
        </w:r>
      </w:ins>
      <w:ins w:id="49" w:author="Shane Coughlan" w:date="2020-07-21T17:43:00Z">
        <w:r w:rsidR="005D2B83">
          <w:rPr>
            <w:lang w:val="en-US"/>
          </w:rPr>
          <w:t>ensuring</w:t>
        </w:r>
      </w:ins>
      <w:ins w:id="50" w:author="Shane Coughlan" w:date="2020-07-21T17:41:00Z">
        <w:r w:rsidR="005D2B83">
          <w:rPr>
            <w:lang w:val="en-US"/>
          </w:rPr>
          <w:t xml:space="preserve"> the desired </w:t>
        </w:r>
      </w:ins>
      <w:ins w:id="51" w:author="Shane Coughlan" w:date="2020-07-21T17:43:00Z">
        <w:r w:rsidR="005D2B83">
          <w:rPr>
            <w:lang w:val="en-US"/>
          </w:rPr>
          <w:t>outcome</w:t>
        </w:r>
      </w:ins>
      <w:ins w:id="52" w:author="Shane Coughlan" w:date="2020-07-21T17:30:00Z">
        <w:r w:rsidR="00F80E10">
          <w:rPr>
            <w:lang w:val="en-US"/>
          </w:rPr>
          <w:t>.</w:t>
        </w:r>
      </w:ins>
      <w:ins w:id="53" w:author="Shane Coughlan" w:date="2020-07-21T17:32:00Z">
        <w:r w:rsidR="00F80E10">
          <w:rPr>
            <w:lang w:val="en-US"/>
          </w:rPr>
          <w:t xml:space="preserve"> It is more effective and more </w:t>
        </w:r>
      </w:ins>
      <w:ins w:id="54" w:author="Shane Coughlan" w:date="2020-07-21T17:33:00Z">
        <w:r w:rsidR="00F80E10">
          <w:rPr>
            <w:lang w:val="en-US"/>
          </w:rPr>
          <w:t>efficient for organizations</w:t>
        </w:r>
      </w:ins>
      <w:ins w:id="55" w:author="Shane Coughlan" w:date="2020-07-21T17:32:00Z">
        <w:r w:rsidR="00F80E10">
          <w:rPr>
            <w:lang w:val="en-US"/>
          </w:rPr>
          <w:t xml:space="preserve"> </w:t>
        </w:r>
      </w:ins>
      <w:ins w:id="56" w:author="Shane Coughlan" w:date="2020-07-21T17:33:00Z">
        <w:r w:rsidR="00F80E10">
          <w:rPr>
            <w:lang w:val="en-US"/>
          </w:rPr>
          <w:t>to use an industry standard with a clear international pedigree.</w:t>
        </w:r>
      </w:ins>
    </w:p>
    <w:p w14:paraId="569333CE" w14:textId="683748AA" w:rsidR="005D2B83" w:rsidRDefault="005D2B83" w:rsidP="00F80E10">
      <w:pPr>
        <w:rPr>
          <w:ins w:id="57" w:author="Shane Coughlan" w:date="2020-07-21T17:46:00Z"/>
          <w:lang w:val="en-US"/>
        </w:rPr>
      </w:pPr>
    </w:p>
    <w:p w14:paraId="6BED1ACF" w14:textId="77777777" w:rsidR="005D2B83" w:rsidRDefault="005D2B83" w:rsidP="005D2B83">
      <w:pPr>
        <w:pStyle w:val="Heading2"/>
        <w:rPr>
          <w:ins w:id="58" w:author="Shane Coughlan" w:date="2020-07-21T17:46:00Z"/>
        </w:rPr>
      </w:pPr>
      <w:ins w:id="59" w:author="Shane Coughlan" w:date="2020-07-21T17:46:00Z">
        <w:r>
          <w:t>Open Source Compliance for Sales Departments</w:t>
        </w:r>
      </w:ins>
    </w:p>
    <w:p w14:paraId="458951F2" w14:textId="3AD964DB" w:rsidR="005D2B83" w:rsidRDefault="005D2B83" w:rsidP="00F80E10">
      <w:pPr>
        <w:rPr>
          <w:ins w:id="60" w:author="Shane Coughlan" w:date="2020-07-21T17:46:00Z"/>
        </w:rPr>
      </w:pPr>
    </w:p>
    <w:p w14:paraId="40FF0804" w14:textId="363DC8E8" w:rsidR="005D2B83" w:rsidRDefault="005D2B83" w:rsidP="00F80E10">
      <w:pPr>
        <w:rPr>
          <w:ins w:id="61" w:author="Shane Coughlan" w:date="2020-07-21T17:48:00Z"/>
        </w:rPr>
      </w:pPr>
      <w:ins w:id="62" w:author="Shane Coughlan" w:date="2020-07-21T17:47:00Z">
        <w:r>
          <w:t xml:space="preserve">Using the OpenChain industry standard as part of the sales process allows </w:t>
        </w:r>
      </w:ins>
      <w:ins w:id="63" w:author="Shane Coughlan" w:date="2020-07-21T17:48:00Z">
        <w:r>
          <w:t xml:space="preserve">potential </w:t>
        </w:r>
      </w:ins>
      <w:ins w:id="64" w:author="Shane Coughlan" w:date="2020-07-21T17:47:00Z">
        <w:r>
          <w:t xml:space="preserve">customers to quickly understand how your company is aligned with global </w:t>
        </w:r>
      </w:ins>
      <w:ins w:id="65" w:author="Shane Coughlan" w:date="2020-07-21T17:48:00Z">
        <w:r>
          <w:t>practices. If a company has adopted the OpenChain industry standard it provides the following assurances:</w:t>
        </w:r>
      </w:ins>
    </w:p>
    <w:p w14:paraId="7B51364F" w14:textId="34FCB34D" w:rsidR="005D2B83" w:rsidRDefault="005D2B83" w:rsidP="005D2B83">
      <w:pPr>
        <w:pStyle w:val="ListParagraph"/>
        <w:numPr>
          <w:ilvl w:val="0"/>
          <w:numId w:val="19"/>
        </w:numPr>
        <w:rPr>
          <w:ins w:id="66" w:author="Shane Coughlan" w:date="2020-07-21T17:49:00Z"/>
        </w:rPr>
      </w:pPr>
      <w:ins w:id="67" w:author="Shane Coughlan" w:date="2020-07-21T17:49:00Z">
        <w:r>
          <w:t>Your company has an open source policy</w:t>
        </w:r>
      </w:ins>
    </w:p>
    <w:p w14:paraId="5D776770" w14:textId="03611565" w:rsidR="005D2B83" w:rsidRDefault="005D2B83" w:rsidP="005D2B83">
      <w:pPr>
        <w:pStyle w:val="ListParagraph"/>
        <w:numPr>
          <w:ilvl w:val="0"/>
          <w:numId w:val="19"/>
        </w:numPr>
        <w:rPr>
          <w:ins w:id="68" w:author="Shane Coughlan" w:date="2020-07-21T17:49:00Z"/>
        </w:rPr>
      </w:pPr>
      <w:ins w:id="69" w:author="Shane Coughlan" w:date="2020-07-21T17:49:00Z">
        <w:r>
          <w:t>Your relevant staff had undergone training related to open source</w:t>
        </w:r>
      </w:ins>
    </w:p>
    <w:p w14:paraId="3E7E6542" w14:textId="11C2EBA7" w:rsidR="005D2B83" w:rsidRDefault="005D2B83" w:rsidP="005D2B83">
      <w:pPr>
        <w:pStyle w:val="ListParagraph"/>
        <w:numPr>
          <w:ilvl w:val="0"/>
          <w:numId w:val="19"/>
        </w:numPr>
        <w:rPr>
          <w:ins w:id="70" w:author="Shane Coughlan" w:date="2020-07-21T17:49:00Z"/>
        </w:rPr>
      </w:pPr>
      <w:ins w:id="71" w:author="Shane Coughlan" w:date="2020-07-21T17:49:00Z">
        <w:r>
          <w:t>You have a process for addressing compliance in inbound software</w:t>
        </w:r>
      </w:ins>
    </w:p>
    <w:p w14:paraId="33F18ED3" w14:textId="384CEBB5" w:rsidR="005D2B83" w:rsidRDefault="005D2B83" w:rsidP="005D2B83">
      <w:pPr>
        <w:pStyle w:val="ListParagraph"/>
        <w:numPr>
          <w:ilvl w:val="0"/>
          <w:numId w:val="19"/>
        </w:numPr>
        <w:rPr>
          <w:ins w:id="72" w:author="Shane Coughlan" w:date="2020-07-21T17:49:00Z"/>
        </w:rPr>
      </w:pPr>
      <w:ins w:id="73" w:author="Shane Coughlan" w:date="2020-07-21T17:49:00Z">
        <w:r>
          <w:t>You have a process for addressing compliance during internal development</w:t>
        </w:r>
      </w:ins>
    </w:p>
    <w:p w14:paraId="79FB567E" w14:textId="18D2A135" w:rsidR="005D2B83" w:rsidRDefault="005D2B83" w:rsidP="005D2B83">
      <w:pPr>
        <w:pStyle w:val="ListParagraph"/>
        <w:numPr>
          <w:ilvl w:val="0"/>
          <w:numId w:val="19"/>
        </w:numPr>
        <w:rPr>
          <w:ins w:id="74" w:author="Shane Coughlan" w:date="2020-07-21T17:50:00Z"/>
        </w:rPr>
      </w:pPr>
      <w:ins w:id="75" w:author="Shane Coughlan" w:date="2020-07-21T17:49:00Z">
        <w:r>
          <w:t xml:space="preserve">You have a process for addressing compliance </w:t>
        </w:r>
        <w:r w:rsidR="00F11B1B">
          <w:t>for outbo</w:t>
        </w:r>
      </w:ins>
      <w:ins w:id="76" w:author="Shane Coughlan" w:date="2020-07-21T17:50:00Z">
        <w:r w:rsidR="00F11B1B">
          <w:t>und products and services</w:t>
        </w:r>
      </w:ins>
    </w:p>
    <w:p w14:paraId="637F3D74" w14:textId="68CF71FB" w:rsidR="00F11B1B" w:rsidRDefault="00F11B1B" w:rsidP="005D2B83">
      <w:pPr>
        <w:pStyle w:val="ListParagraph"/>
        <w:numPr>
          <w:ilvl w:val="0"/>
          <w:numId w:val="19"/>
        </w:numPr>
        <w:rPr>
          <w:ins w:id="77" w:author="Shane Coughlan" w:date="2020-07-21T17:50:00Z"/>
        </w:rPr>
      </w:pPr>
      <w:ins w:id="78" w:author="Shane Coughlan" w:date="2020-07-21T17:50:00Z">
        <w:r>
          <w:t>You have documentation on how this is accomplished</w:t>
        </w:r>
      </w:ins>
    </w:p>
    <w:p w14:paraId="7954A630" w14:textId="71385594" w:rsidR="00F11B1B" w:rsidRDefault="00F11B1B" w:rsidP="005D2B83">
      <w:pPr>
        <w:pStyle w:val="ListParagraph"/>
        <w:numPr>
          <w:ilvl w:val="0"/>
          <w:numId w:val="19"/>
        </w:numPr>
        <w:rPr>
          <w:ins w:id="79" w:author="Shane Coughlan" w:date="2020-07-21T17:50:00Z"/>
        </w:rPr>
      </w:pPr>
      <w:ins w:id="80" w:author="Shane Coughlan" w:date="2020-07-21T17:50:00Z">
        <w:r>
          <w:t xml:space="preserve">And </w:t>
        </w:r>
      </w:ins>
      <w:ins w:id="81" w:author="Shane Coughlan" w:date="2020-07-21T17:54:00Z">
        <w:r>
          <w:t>everything</w:t>
        </w:r>
      </w:ins>
      <w:ins w:id="82" w:author="Shane Coughlan" w:date="2020-07-21T17:50:00Z">
        <w:r>
          <w:t xml:space="preserve"> is structured in the same manner as every other company using this industry standard</w:t>
        </w:r>
      </w:ins>
    </w:p>
    <w:p w14:paraId="11518EFA" w14:textId="343AF56A" w:rsidR="00F11B1B" w:rsidRPr="005D2B83" w:rsidRDefault="00F11B1B" w:rsidP="00F11B1B">
      <w:pPr>
        <w:rPr>
          <w:ins w:id="83" w:author="Shane Coughlan" w:date="2020-07-21T17:46:00Z"/>
          <w:rPrChange w:id="84" w:author="Shane Coughlan" w:date="2020-07-21T17:46:00Z">
            <w:rPr>
              <w:ins w:id="85" w:author="Shane Coughlan" w:date="2020-07-21T17:46:00Z"/>
              <w:lang w:val="en-US"/>
            </w:rPr>
          </w:rPrChange>
        </w:rPr>
      </w:pPr>
      <w:ins w:id="86" w:author="Shane Coughlan" w:date="2020-07-21T17:50:00Z">
        <w:r>
          <w:t>The OpenChain industry standard has a conformance mark that</w:t>
        </w:r>
      </w:ins>
      <w:ins w:id="87" w:author="Shane Coughlan" w:date="2020-07-21T17:51:00Z">
        <w:r>
          <w:t xml:space="preserve"> can be used to advertise compliance in digital, printed and other materials. It is </w:t>
        </w:r>
      </w:ins>
      <w:ins w:id="88" w:author="Shane Coughlan" w:date="2020-07-21T17:52:00Z">
        <w:r>
          <w:t>the</w:t>
        </w:r>
      </w:ins>
      <w:ins w:id="89" w:author="Shane Coughlan" w:date="2020-07-21T17:51:00Z">
        <w:r>
          <w:t xml:space="preserve"> simple, universally understood mark of quality open source compliance</w:t>
        </w:r>
      </w:ins>
      <w:ins w:id="90" w:author="Shane Coughlan" w:date="2020-07-21T17:52:00Z">
        <w:r>
          <w:t>.</w:t>
        </w:r>
      </w:ins>
    </w:p>
    <w:p w14:paraId="6DD88465" w14:textId="4A96C4DB" w:rsidR="005D2B83" w:rsidRDefault="005D2B83" w:rsidP="00F80E10">
      <w:pPr>
        <w:rPr>
          <w:ins w:id="91" w:author="Shane Coughlan" w:date="2020-07-21T17:46:00Z"/>
          <w:lang w:val="en-US"/>
        </w:rPr>
      </w:pPr>
    </w:p>
    <w:p w14:paraId="1BE138C3" w14:textId="2F51641A" w:rsidR="005D2B83" w:rsidRDefault="005D2B83" w:rsidP="005D2B83">
      <w:pPr>
        <w:pStyle w:val="Heading2"/>
        <w:rPr>
          <w:ins w:id="92" w:author="Shane Coughlan" w:date="2020-07-21T17:52:00Z"/>
        </w:rPr>
      </w:pPr>
      <w:ins w:id="93" w:author="Shane Coughlan" w:date="2020-07-21T17:46:00Z">
        <w:r>
          <w:t xml:space="preserve">Open Source Compliance for </w:t>
        </w:r>
        <w:r>
          <w:t>Procurement</w:t>
        </w:r>
        <w:r>
          <w:t xml:space="preserve"> Departments</w:t>
        </w:r>
      </w:ins>
    </w:p>
    <w:p w14:paraId="607A07E5" w14:textId="2997F4A6" w:rsidR="00F11B1B" w:rsidRDefault="00F11B1B" w:rsidP="00F11B1B">
      <w:pPr>
        <w:rPr>
          <w:ins w:id="94" w:author="Shane Coughlan" w:date="2020-07-21T17:52:00Z"/>
        </w:rPr>
      </w:pPr>
    </w:p>
    <w:p w14:paraId="45915501" w14:textId="5FE8497B" w:rsidR="00F11B1B" w:rsidRDefault="00F11B1B" w:rsidP="00F11B1B">
      <w:pPr>
        <w:rPr>
          <w:ins w:id="95" w:author="Shane Coughlan" w:date="2020-07-21T17:53:00Z"/>
        </w:rPr>
      </w:pPr>
      <w:ins w:id="96" w:author="Shane Coughlan" w:date="2020-07-21T17:52:00Z">
        <w:r>
          <w:t>Using the OpenChain industry standard as part of the procurement process allows</w:t>
        </w:r>
        <w:r>
          <w:rPr>
            <w:lang w:eastAsia="ja-JP"/>
          </w:rPr>
          <w:t xml:space="preserve"> potential suppliers to b</w:t>
        </w:r>
      </w:ins>
      <w:ins w:id="97" w:author="Shane Coughlan" w:date="2020-07-21T17:53:00Z">
        <w:r>
          <w:rPr>
            <w:lang w:eastAsia="ja-JP"/>
          </w:rPr>
          <w:t>e quickly vetted for their alignment with global practices. If a company has adopted the OpenChain industry standard is provides the following assurances:</w:t>
        </w:r>
      </w:ins>
    </w:p>
    <w:p w14:paraId="62309914" w14:textId="28C2D0B0" w:rsidR="00F11B1B" w:rsidRDefault="00F11B1B" w:rsidP="00F11B1B">
      <w:pPr>
        <w:pStyle w:val="ListParagraph"/>
        <w:numPr>
          <w:ilvl w:val="0"/>
          <w:numId w:val="19"/>
        </w:numPr>
        <w:rPr>
          <w:ins w:id="98" w:author="Shane Coughlan" w:date="2020-07-21T17:53:00Z"/>
        </w:rPr>
      </w:pPr>
      <w:ins w:id="99" w:author="Shane Coughlan" w:date="2020-07-21T17:53:00Z">
        <w:r>
          <w:t>This</w:t>
        </w:r>
        <w:r>
          <w:t xml:space="preserve"> company has an open source policy</w:t>
        </w:r>
      </w:ins>
    </w:p>
    <w:p w14:paraId="7D6D86D4" w14:textId="0BC26973" w:rsidR="00F11B1B" w:rsidRDefault="00F11B1B" w:rsidP="00F11B1B">
      <w:pPr>
        <w:pStyle w:val="ListParagraph"/>
        <w:numPr>
          <w:ilvl w:val="0"/>
          <w:numId w:val="19"/>
        </w:numPr>
        <w:rPr>
          <w:ins w:id="100" w:author="Shane Coughlan" w:date="2020-07-21T17:53:00Z"/>
        </w:rPr>
      </w:pPr>
      <w:ins w:id="101" w:author="Shane Coughlan" w:date="2020-07-21T17:53:00Z">
        <w:r>
          <w:lastRenderedPageBreak/>
          <w:t>Their</w:t>
        </w:r>
        <w:r>
          <w:t xml:space="preserve"> relevant staff had undergone training related to open source</w:t>
        </w:r>
      </w:ins>
    </w:p>
    <w:p w14:paraId="6DDA68CD" w14:textId="0A61A058" w:rsidR="00F11B1B" w:rsidRDefault="00F11B1B" w:rsidP="00F11B1B">
      <w:pPr>
        <w:pStyle w:val="ListParagraph"/>
        <w:numPr>
          <w:ilvl w:val="0"/>
          <w:numId w:val="19"/>
        </w:numPr>
        <w:rPr>
          <w:ins w:id="102" w:author="Shane Coughlan" w:date="2020-07-21T17:53:00Z"/>
        </w:rPr>
      </w:pPr>
      <w:ins w:id="103" w:author="Shane Coughlan" w:date="2020-07-21T17:53:00Z">
        <w:r>
          <w:t>They</w:t>
        </w:r>
        <w:r>
          <w:t xml:space="preserve"> have a process for addressing compliance in inbound software</w:t>
        </w:r>
      </w:ins>
    </w:p>
    <w:p w14:paraId="6EF36EFD" w14:textId="04B27ADD" w:rsidR="00F11B1B" w:rsidRDefault="00F11B1B" w:rsidP="00F11B1B">
      <w:pPr>
        <w:pStyle w:val="ListParagraph"/>
        <w:numPr>
          <w:ilvl w:val="0"/>
          <w:numId w:val="19"/>
        </w:numPr>
        <w:rPr>
          <w:ins w:id="104" w:author="Shane Coughlan" w:date="2020-07-21T17:53:00Z"/>
        </w:rPr>
      </w:pPr>
      <w:ins w:id="105" w:author="Shane Coughlan" w:date="2020-07-21T17:53:00Z">
        <w:r>
          <w:t>They</w:t>
        </w:r>
        <w:r>
          <w:t xml:space="preserve"> have a process for addressing compliance during internal development</w:t>
        </w:r>
      </w:ins>
    </w:p>
    <w:p w14:paraId="0BF5DD1E" w14:textId="3FA25A50" w:rsidR="00F11B1B" w:rsidRDefault="00F11B1B" w:rsidP="00F11B1B">
      <w:pPr>
        <w:pStyle w:val="ListParagraph"/>
        <w:numPr>
          <w:ilvl w:val="0"/>
          <w:numId w:val="19"/>
        </w:numPr>
        <w:rPr>
          <w:ins w:id="106" w:author="Shane Coughlan" w:date="2020-07-21T17:53:00Z"/>
        </w:rPr>
      </w:pPr>
      <w:ins w:id="107" w:author="Shane Coughlan" w:date="2020-07-21T17:53:00Z">
        <w:r>
          <w:t>They</w:t>
        </w:r>
        <w:r>
          <w:t xml:space="preserve"> have a process for addressing compliance for outbound products and services</w:t>
        </w:r>
      </w:ins>
    </w:p>
    <w:p w14:paraId="72308F74" w14:textId="0DEC9333" w:rsidR="00F11B1B" w:rsidRDefault="00F11B1B" w:rsidP="00F11B1B">
      <w:pPr>
        <w:pStyle w:val="ListParagraph"/>
        <w:numPr>
          <w:ilvl w:val="0"/>
          <w:numId w:val="19"/>
        </w:numPr>
        <w:rPr>
          <w:ins w:id="108" w:author="Shane Coughlan" w:date="2020-07-21T17:53:00Z"/>
        </w:rPr>
      </w:pPr>
      <w:ins w:id="109" w:author="Shane Coughlan" w:date="2020-07-21T17:53:00Z">
        <w:r>
          <w:t>They</w:t>
        </w:r>
        <w:r>
          <w:t xml:space="preserve"> have documentation on how this is accomplished</w:t>
        </w:r>
      </w:ins>
    </w:p>
    <w:p w14:paraId="4BFC40E3" w14:textId="240715EF" w:rsidR="00F11B1B" w:rsidRDefault="00F11B1B" w:rsidP="00F11B1B">
      <w:pPr>
        <w:pStyle w:val="ListParagraph"/>
        <w:numPr>
          <w:ilvl w:val="0"/>
          <w:numId w:val="19"/>
        </w:numPr>
        <w:rPr>
          <w:ins w:id="110" w:author="Shane Coughlan" w:date="2020-07-21T17:53:00Z"/>
        </w:rPr>
      </w:pPr>
      <w:ins w:id="111" w:author="Shane Coughlan" w:date="2020-07-21T17:53:00Z">
        <w:r>
          <w:t xml:space="preserve">And </w:t>
        </w:r>
      </w:ins>
      <w:ins w:id="112" w:author="Shane Coughlan" w:date="2020-07-21T17:54:00Z">
        <w:r>
          <w:t>everything</w:t>
        </w:r>
      </w:ins>
      <w:ins w:id="113" w:author="Shane Coughlan" w:date="2020-07-21T17:53:00Z">
        <w:r>
          <w:t xml:space="preserve"> is structured in the same manner as every other company using this industry standard</w:t>
        </w:r>
      </w:ins>
    </w:p>
    <w:p w14:paraId="27522619" w14:textId="7788C96C" w:rsidR="00F11B1B" w:rsidRDefault="00F11B1B" w:rsidP="00F11B1B">
      <w:pPr>
        <w:rPr>
          <w:ins w:id="114" w:author="Shane Coughlan" w:date="2020-07-21T17:54:00Z"/>
        </w:rPr>
      </w:pPr>
      <w:ins w:id="115" w:author="Shane Coughlan" w:date="2020-07-21T17:53:00Z">
        <w:r>
          <w:t>The OpenChain industry standard has a conformance mark that can be used to advertise compliance in digital, printed and other materials. It is the simple, universally understood mark of quality open source compliance.</w:t>
        </w:r>
      </w:ins>
    </w:p>
    <w:p w14:paraId="55A42440" w14:textId="25F1CF9A" w:rsidR="00F11B1B" w:rsidRDefault="00F11B1B" w:rsidP="00F11B1B">
      <w:pPr>
        <w:rPr>
          <w:ins w:id="116" w:author="Shane Coughlan" w:date="2020-07-21T17:54:00Z"/>
        </w:rPr>
      </w:pPr>
    </w:p>
    <w:p w14:paraId="48B6134C" w14:textId="075AF7C3" w:rsidR="00F11B1B" w:rsidRPr="00F12CAE" w:rsidRDefault="00F11B1B" w:rsidP="00F11B1B">
      <w:pPr>
        <w:pStyle w:val="Heading2"/>
        <w:rPr>
          <w:ins w:id="117" w:author="Shane Coughlan" w:date="2020-07-21T17:53:00Z"/>
        </w:rPr>
        <w:pPrChange w:id="118" w:author="Shane Coughlan" w:date="2020-07-21T17:54:00Z">
          <w:pPr/>
        </w:pPrChange>
      </w:pPr>
      <w:ins w:id="119" w:author="Shane Coughlan" w:date="2020-07-21T17:54:00Z">
        <w:r>
          <w:t>The OpenChain Industry Standard in Action</w:t>
        </w:r>
      </w:ins>
    </w:p>
    <w:p w14:paraId="150AF37B" w14:textId="77777777" w:rsidR="005D2B83" w:rsidRPr="005D2B83" w:rsidRDefault="005D2B83" w:rsidP="00F80E10">
      <w:pPr>
        <w:rPr>
          <w:ins w:id="120" w:author="Shane Coughlan" w:date="2020-07-21T17:45:00Z"/>
          <w:rPrChange w:id="121" w:author="Shane Coughlan" w:date="2020-07-21T17:46:00Z">
            <w:rPr>
              <w:ins w:id="122" w:author="Shane Coughlan" w:date="2020-07-21T17:45:00Z"/>
              <w:lang w:val="en-US"/>
            </w:rPr>
          </w:rPrChange>
        </w:rPr>
      </w:pPr>
    </w:p>
    <w:p w14:paraId="5ECEB90E" w14:textId="361F7157" w:rsidR="005D2B83" w:rsidRPr="00913D6A" w:rsidDel="00DB0FA6" w:rsidRDefault="005D2B83" w:rsidP="005D2B83">
      <w:pPr>
        <w:rPr>
          <w:del w:id="123" w:author="Shane Coughlan" w:date="2020-07-21T17:56:00Z"/>
          <w:moveTo w:id="124" w:author="Shane Coughlan" w:date="2020-07-21T17:47:00Z"/>
        </w:rPr>
      </w:pPr>
      <w:moveToRangeStart w:id="125" w:author="Shane Coughlan" w:date="2020-07-21T17:47:00Z" w:name="move46246037"/>
      <w:moveTo w:id="126" w:author="Shane Coughlan" w:date="2020-07-21T17:47:00Z">
        <w:del w:id="127" w:author="Shane Coughlan" w:date="2020-07-21T17:55:00Z">
          <w:r w:rsidDel="00DB0FA6">
            <w:delText>Using the OpenChain industry standard to triage supplier pitches is a quick method of determining which suppliers</w:delText>
          </w:r>
        </w:del>
      </w:moveTo>
      <w:ins w:id="128" w:author="Shane Coughlan" w:date="2020-07-21T17:55:00Z">
        <w:r w:rsidR="00DB0FA6">
          <w:t>Using the OpenChain industry standard in a typical sales and procurement workflow quickly identifies which companies</w:t>
        </w:r>
      </w:ins>
      <w:moveTo w:id="129" w:author="Shane Coughlan" w:date="2020-07-21T17:47:00Z">
        <w:r>
          <w:t xml:space="preserve"> are aligned around industry-wide open source compliance best practices and which </w:t>
        </w:r>
        <w:del w:id="130" w:author="Shane Coughlan" w:date="2020-07-21T17:56:00Z">
          <w:r w:rsidDel="00DB0FA6">
            <w:delText>suppliers</w:delText>
          </w:r>
        </w:del>
      </w:moveTo>
      <w:ins w:id="131" w:author="Shane Coughlan" w:date="2020-07-21T17:56:00Z">
        <w:r w:rsidR="00DB0FA6">
          <w:t>companies</w:t>
        </w:r>
      </w:ins>
      <w:moveTo w:id="132" w:author="Shane Coughlan" w:date="2020-07-21T17:47:00Z">
        <w:r>
          <w:t xml:space="preserve"> are not.</w:t>
        </w:r>
      </w:moveTo>
      <w:ins w:id="133" w:author="Shane Coughlan" w:date="2020-07-21T17:56:00Z">
        <w:r w:rsidR="00DB0FA6">
          <w:t xml:space="preserve"> It can provide benefit in any situation involving a customer company and suppliers:</w:t>
        </w:r>
      </w:ins>
    </w:p>
    <w:p w14:paraId="3B9E350A" w14:textId="77777777" w:rsidR="005D2B83" w:rsidRDefault="005D2B83" w:rsidP="00DB0FA6">
      <w:pPr>
        <w:rPr>
          <w:moveTo w:id="134" w:author="Shane Coughlan" w:date="2020-07-21T17:47:00Z"/>
        </w:rPr>
        <w:pPrChange w:id="135" w:author="Shane Coughlan" w:date="2020-07-21T17:56:00Z">
          <w:pPr>
            <w:pStyle w:val="ListParagraph"/>
            <w:ind w:left="0"/>
          </w:pPr>
        </w:pPrChange>
      </w:pPr>
    </w:p>
    <w:p w14:paraId="3F658A23" w14:textId="77777777" w:rsidR="005D2B83" w:rsidRDefault="005D2B83" w:rsidP="005D2B83">
      <w:pPr>
        <w:pStyle w:val="ListParagraph"/>
        <w:numPr>
          <w:ilvl w:val="0"/>
          <w:numId w:val="15"/>
        </w:numPr>
        <w:rPr>
          <w:moveTo w:id="136" w:author="Shane Coughlan" w:date="2020-07-21T17:47:00Z"/>
        </w:rPr>
      </w:pPr>
      <w:moveTo w:id="137" w:author="Shane Coughlan" w:date="2020-07-21T17:47:00Z">
        <w:r>
          <w:t>A customer company puts out a call for tender to various suppliers.</w:t>
        </w:r>
      </w:moveTo>
    </w:p>
    <w:p w14:paraId="357141D3" w14:textId="77777777" w:rsidR="005D2B83" w:rsidRDefault="005D2B83" w:rsidP="005D2B83">
      <w:pPr>
        <w:pStyle w:val="ListParagraph"/>
        <w:numPr>
          <w:ilvl w:val="0"/>
          <w:numId w:val="15"/>
        </w:numPr>
        <w:rPr>
          <w:moveTo w:id="138" w:author="Shane Coughlan" w:date="2020-07-21T17:47:00Z"/>
        </w:rPr>
      </w:pPr>
      <w:moveTo w:id="139" w:author="Shane Coughlan" w:date="2020-07-21T17:47:00Z">
        <w:r>
          <w:t>This call for tender includes a provision allowing for open source components to be used in the solution proposed.</w:t>
        </w:r>
      </w:moveTo>
    </w:p>
    <w:p w14:paraId="54F6FEB6" w14:textId="77777777" w:rsidR="005D2B83" w:rsidRDefault="005D2B83" w:rsidP="005D2B83">
      <w:pPr>
        <w:pStyle w:val="ListParagraph"/>
        <w:numPr>
          <w:ilvl w:val="0"/>
          <w:numId w:val="15"/>
        </w:numPr>
        <w:rPr>
          <w:moveTo w:id="140" w:author="Shane Coughlan" w:date="2020-07-21T17:47:00Z"/>
        </w:rPr>
      </w:pPr>
      <w:moveTo w:id="141" w:author="Shane Coughlan" w:date="2020-07-21T17:47:00Z">
        <w:r>
          <w:t xml:space="preserve">Two supplier companies offer proposals including open source components. </w:t>
        </w:r>
      </w:moveTo>
    </w:p>
    <w:p w14:paraId="22967BC3" w14:textId="77777777" w:rsidR="005D2B83" w:rsidRDefault="005D2B83" w:rsidP="005D2B83">
      <w:pPr>
        <w:pStyle w:val="ListParagraph"/>
        <w:numPr>
          <w:ilvl w:val="0"/>
          <w:numId w:val="15"/>
        </w:numPr>
        <w:rPr>
          <w:moveTo w:id="142" w:author="Shane Coughlan" w:date="2020-07-21T17:47:00Z"/>
        </w:rPr>
      </w:pPr>
      <w:moveTo w:id="143" w:author="Shane Coughlan" w:date="2020-07-21T17:47:00Z">
        <w:r>
          <w:t>One supplier is offering the open source components using a bespoke set of terms.</w:t>
        </w:r>
      </w:moveTo>
    </w:p>
    <w:p w14:paraId="0216B40C" w14:textId="77777777" w:rsidR="005D2B83" w:rsidRDefault="005D2B83" w:rsidP="005D2B83">
      <w:pPr>
        <w:pStyle w:val="ListParagraph"/>
        <w:numPr>
          <w:ilvl w:val="0"/>
          <w:numId w:val="15"/>
        </w:numPr>
        <w:rPr>
          <w:moveTo w:id="144" w:author="Shane Coughlan" w:date="2020-07-21T17:47:00Z"/>
        </w:rPr>
      </w:pPr>
      <w:moveTo w:id="145" w:author="Shane Coughlan" w:date="2020-07-21T17:47:00Z">
        <w:r>
          <w:t>The other supplier is offering the open source components using the terms of the OpenChain industry standard.</w:t>
        </w:r>
      </w:moveTo>
    </w:p>
    <w:p w14:paraId="3C05D96C" w14:textId="77777777" w:rsidR="005D2B83" w:rsidRDefault="005D2B83" w:rsidP="005D2B83">
      <w:pPr>
        <w:pStyle w:val="ListParagraph"/>
        <w:numPr>
          <w:ilvl w:val="0"/>
          <w:numId w:val="15"/>
        </w:numPr>
        <w:rPr>
          <w:moveTo w:id="146" w:author="Shane Coughlan" w:date="2020-07-21T17:47:00Z"/>
        </w:rPr>
      </w:pPr>
      <w:moveTo w:id="147" w:author="Shane Coughlan" w:date="2020-07-21T17:47:00Z">
        <w:r>
          <w:t>The customer company procurement department is faced with the choice of accommodating a bespoke approach to receiving open source components or with using the same methodology applied to other suppliers and customers in the market.</w:t>
        </w:r>
      </w:moveTo>
    </w:p>
    <w:p w14:paraId="4772CC64" w14:textId="77777777" w:rsidR="005D2B83" w:rsidDel="00DB0FA6" w:rsidRDefault="005D2B83" w:rsidP="005D2B83">
      <w:pPr>
        <w:pStyle w:val="ListParagraph"/>
        <w:numPr>
          <w:ilvl w:val="0"/>
          <w:numId w:val="15"/>
        </w:numPr>
        <w:rPr>
          <w:del w:id="148" w:author="Shane Coughlan" w:date="2020-07-21T17:56:00Z"/>
          <w:moveTo w:id="149" w:author="Shane Coughlan" w:date="2020-07-21T17:47:00Z"/>
        </w:rPr>
      </w:pPr>
      <w:moveTo w:id="150" w:author="Shane Coughlan" w:date="2020-07-21T17:47:00Z">
        <w:r>
          <w:t>In any sequence of transactions involving more than one company, the OpenChain industry standard will save resources.</w:t>
        </w:r>
      </w:moveTo>
    </w:p>
    <w:moveToRangeEnd w:id="125"/>
    <w:p w14:paraId="20C2DEC1" w14:textId="77777777" w:rsidR="00BE04AE" w:rsidRPr="00DB0FA6" w:rsidDel="00F80E10" w:rsidRDefault="00BE04AE" w:rsidP="00F171D1">
      <w:pPr>
        <w:pStyle w:val="ListParagraph"/>
        <w:numPr>
          <w:ilvl w:val="0"/>
          <w:numId w:val="15"/>
        </w:numPr>
        <w:rPr>
          <w:del w:id="151" w:author="Shane Coughlan" w:date="2020-07-21T17:33:00Z"/>
          <w:lang w:val="en-JP"/>
          <w:rPrChange w:id="152" w:author="Shane Coughlan" w:date="2020-07-21T17:56:00Z">
            <w:rPr>
              <w:del w:id="153" w:author="Shane Coughlan" w:date="2020-07-21T17:33:00Z"/>
            </w:rPr>
          </w:rPrChange>
        </w:rPr>
        <w:pPrChange w:id="154" w:author="Shane Coughlan" w:date="2020-07-21T17:17:00Z">
          <w:pPr>
            <w:pStyle w:val="Heading1"/>
          </w:pPr>
        </w:pPrChange>
      </w:pPr>
    </w:p>
    <w:p w14:paraId="7B9C040F" w14:textId="29DA229C" w:rsidR="003B13EC" w:rsidRPr="00E821FC" w:rsidDel="00F80E10" w:rsidRDefault="003B13EC" w:rsidP="00DB0FA6">
      <w:pPr>
        <w:pStyle w:val="ListParagraph"/>
        <w:rPr>
          <w:del w:id="155" w:author="Shane Coughlan" w:date="2020-07-21T17:33:00Z"/>
          <w:u w:val="single"/>
        </w:rPr>
        <w:pPrChange w:id="156" w:author="Shane Coughlan" w:date="2020-07-21T17:56:00Z">
          <w:pPr/>
        </w:pPrChange>
      </w:pPr>
    </w:p>
    <w:p w14:paraId="5ACCEE8E" w14:textId="3E7331A5" w:rsidR="002839F2" w:rsidDel="005D2B83" w:rsidRDefault="002839F2" w:rsidP="00DB0FA6">
      <w:pPr>
        <w:pStyle w:val="ListParagraph"/>
        <w:rPr>
          <w:del w:id="157" w:author="Shane Coughlan" w:date="2020-07-21T17:43:00Z"/>
        </w:rPr>
        <w:pPrChange w:id="158" w:author="Shane Coughlan" w:date="2020-07-21T17:56:00Z">
          <w:pPr>
            <w:pStyle w:val="ListParagraph"/>
            <w:ind w:left="0"/>
          </w:pPr>
        </w:pPrChange>
      </w:pPr>
      <w:del w:id="159" w:author="Shane Coughlan" w:date="2020-07-21T17:33:00Z">
        <w:r w:rsidDel="00F80E10">
          <w:delText xml:space="preserve">The OpenChain Project defines the key requirements of a quality open source compliance program. If such a program is implemented by a supplier, then a customer company reduces risk exposure while increasing their ability to ingest open source technology. </w:delText>
        </w:r>
      </w:del>
      <w:del w:id="160" w:author="Shane Coughlan" w:date="2020-07-21T17:43:00Z">
        <w:r w:rsidDel="005D2B83">
          <w:delText>Put simply, if your suppliers are doing the right thing around this technology space, and if you can use a simple industry</w:delText>
        </w:r>
        <w:r w:rsidR="00592C33" w:rsidDel="005D2B83">
          <w:delText xml:space="preserve"> adopted</w:delText>
        </w:r>
        <w:r w:rsidDel="005D2B83">
          <w:delText xml:space="preserve"> measure to define this, </w:delText>
        </w:r>
        <w:r w:rsidR="00592C33" w:rsidDel="005D2B83">
          <w:delText>it negates</w:delText>
        </w:r>
        <w:r w:rsidDel="005D2B83">
          <w:delText xml:space="preserve"> the need for complex, bespoke approaches and remediation practices.</w:delText>
        </w:r>
      </w:del>
    </w:p>
    <w:p w14:paraId="2430C2FD" w14:textId="7DB53BA6" w:rsidR="002839F2" w:rsidDel="005D2B83" w:rsidRDefault="002839F2" w:rsidP="00DB0FA6">
      <w:pPr>
        <w:pStyle w:val="ListParagraph"/>
        <w:rPr>
          <w:del w:id="161" w:author="Shane Coughlan" w:date="2020-07-21T17:47:00Z"/>
        </w:rPr>
        <w:pPrChange w:id="162" w:author="Shane Coughlan" w:date="2020-07-21T17:56:00Z">
          <w:pPr>
            <w:pStyle w:val="ListParagraph"/>
            <w:ind w:left="0"/>
          </w:pPr>
        </w:pPrChange>
      </w:pPr>
    </w:p>
    <w:p w14:paraId="03E72592" w14:textId="224C14E8" w:rsidR="00B6485F" w:rsidDel="005D2B83" w:rsidRDefault="00B6485F" w:rsidP="00DB0FA6">
      <w:pPr>
        <w:pStyle w:val="ListParagraph"/>
        <w:rPr>
          <w:del w:id="163" w:author="Shane Coughlan" w:date="2020-07-21T17:47:00Z"/>
        </w:rPr>
        <w:pPrChange w:id="164" w:author="Shane Coughlan" w:date="2020-07-21T17:56:00Z">
          <w:pPr>
            <w:pStyle w:val="Heading2"/>
          </w:pPr>
        </w:pPrChange>
      </w:pPr>
      <w:del w:id="165" w:author="Shane Coughlan" w:date="2020-07-21T17:47:00Z">
        <w:r w:rsidDel="005D2B83">
          <w:delText xml:space="preserve">Efficiency in </w:delText>
        </w:r>
        <w:r w:rsidR="00F36D0E" w:rsidDel="005D2B83">
          <w:delText>Standard</w:delText>
        </w:r>
        <w:r w:rsidDel="005D2B83">
          <w:delText xml:space="preserve"> Procurement</w:delText>
        </w:r>
      </w:del>
    </w:p>
    <w:p w14:paraId="7536D869" w14:textId="54191E9E" w:rsidR="00913D6A" w:rsidRDefault="00913D6A" w:rsidP="00DB0FA6">
      <w:pPr>
        <w:pStyle w:val="ListParagraph"/>
        <w:numPr>
          <w:ilvl w:val="0"/>
          <w:numId w:val="15"/>
        </w:numPr>
        <w:pPrChange w:id="166" w:author="Shane Coughlan" w:date="2020-07-21T17:56:00Z">
          <w:pPr/>
        </w:pPrChange>
      </w:pPr>
    </w:p>
    <w:p w14:paraId="62B87195" w14:textId="1A7925E1" w:rsidR="00913D6A" w:rsidRPr="00913D6A" w:rsidDel="005D2B83" w:rsidRDefault="00913D6A" w:rsidP="00913D6A">
      <w:pPr>
        <w:rPr>
          <w:moveFrom w:id="167" w:author="Shane Coughlan" w:date="2020-07-21T17:47:00Z"/>
        </w:rPr>
      </w:pPr>
      <w:moveFromRangeStart w:id="168" w:author="Shane Coughlan" w:date="2020-07-21T17:47:00Z" w:name="move46246037"/>
      <w:moveFrom w:id="169" w:author="Shane Coughlan" w:date="2020-07-21T17:47:00Z">
        <w:r w:rsidDel="005D2B83">
          <w:t>Using the OpenChain industry standard to triage supplier pitches is a quick method of determining which suppliers are aligned around industry-wide open source compliance best practices and which suppliers are not.</w:t>
        </w:r>
      </w:moveFrom>
    </w:p>
    <w:p w14:paraId="7BA7F414" w14:textId="34AEDB77" w:rsidR="00B82CE6" w:rsidDel="005D2B83" w:rsidRDefault="00B82CE6" w:rsidP="00C21CB9">
      <w:pPr>
        <w:pStyle w:val="ListParagraph"/>
        <w:ind w:left="0"/>
        <w:rPr>
          <w:moveFrom w:id="170" w:author="Shane Coughlan" w:date="2020-07-21T17:47:00Z"/>
        </w:rPr>
      </w:pPr>
    </w:p>
    <w:p w14:paraId="717D67C1" w14:textId="5CFCEC26" w:rsidR="00B82CE6" w:rsidDel="005D2B83" w:rsidRDefault="00B82CE6" w:rsidP="00B82CE6">
      <w:pPr>
        <w:pStyle w:val="ListParagraph"/>
        <w:numPr>
          <w:ilvl w:val="0"/>
          <w:numId w:val="15"/>
        </w:numPr>
        <w:rPr>
          <w:moveFrom w:id="171" w:author="Shane Coughlan" w:date="2020-07-21T17:47:00Z"/>
        </w:rPr>
      </w:pPr>
      <w:moveFrom w:id="172" w:author="Shane Coughlan" w:date="2020-07-21T17:47:00Z">
        <w:r w:rsidDel="005D2B83">
          <w:t>A customer company puts out a call for tender to various suppliers.</w:t>
        </w:r>
      </w:moveFrom>
    </w:p>
    <w:p w14:paraId="3D7900B9" w14:textId="05C7CEEA" w:rsidR="00B82CE6" w:rsidDel="005D2B83" w:rsidRDefault="00B82CE6" w:rsidP="00B82CE6">
      <w:pPr>
        <w:pStyle w:val="ListParagraph"/>
        <w:numPr>
          <w:ilvl w:val="0"/>
          <w:numId w:val="15"/>
        </w:numPr>
        <w:rPr>
          <w:moveFrom w:id="173" w:author="Shane Coughlan" w:date="2020-07-21T17:47:00Z"/>
        </w:rPr>
      </w:pPr>
      <w:moveFrom w:id="174" w:author="Shane Coughlan" w:date="2020-07-21T17:47:00Z">
        <w:r w:rsidDel="005D2B83">
          <w:t>This call for tender includes a provision allowing for open source components to be used in the solution proposed.</w:t>
        </w:r>
      </w:moveFrom>
    </w:p>
    <w:p w14:paraId="512F72F5" w14:textId="0C66DF95" w:rsidR="00B82CE6" w:rsidDel="005D2B83" w:rsidRDefault="00B82CE6" w:rsidP="00B82CE6">
      <w:pPr>
        <w:pStyle w:val="ListParagraph"/>
        <w:numPr>
          <w:ilvl w:val="0"/>
          <w:numId w:val="15"/>
        </w:numPr>
        <w:rPr>
          <w:moveFrom w:id="175" w:author="Shane Coughlan" w:date="2020-07-21T17:47:00Z"/>
        </w:rPr>
      </w:pPr>
      <w:moveFrom w:id="176" w:author="Shane Coughlan" w:date="2020-07-21T17:47:00Z">
        <w:r w:rsidDel="005D2B83">
          <w:t xml:space="preserve">Two supplier companies offer proposals including open source components. </w:t>
        </w:r>
      </w:moveFrom>
    </w:p>
    <w:p w14:paraId="688A629F" w14:textId="38E85E26" w:rsidR="00B82CE6" w:rsidDel="005D2B83" w:rsidRDefault="00B82CE6" w:rsidP="00B82CE6">
      <w:pPr>
        <w:pStyle w:val="ListParagraph"/>
        <w:numPr>
          <w:ilvl w:val="0"/>
          <w:numId w:val="15"/>
        </w:numPr>
        <w:rPr>
          <w:moveFrom w:id="177" w:author="Shane Coughlan" w:date="2020-07-21T17:47:00Z"/>
        </w:rPr>
      </w:pPr>
      <w:moveFrom w:id="178" w:author="Shane Coughlan" w:date="2020-07-21T17:47:00Z">
        <w:r w:rsidDel="005D2B83">
          <w:t>One supplier is offering the open source components using a bespoke set of terms.</w:t>
        </w:r>
      </w:moveFrom>
    </w:p>
    <w:p w14:paraId="284E6E4C" w14:textId="0C005F49" w:rsidR="00B82CE6" w:rsidDel="005D2B83" w:rsidRDefault="00B82CE6" w:rsidP="00B82CE6">
      <w:pPr>
        <w:pStyle w:val="ListParagraph"/>
        <w:numPr>
          <w:ilvl w:val="0"/>
          <w:numId w:val="15"/>
        </w:numPr>
        <w:rPr>
          <w:moveFrom w:id="179" w:author="Shane Coughlan" w:date="2020-07-21T17:47:00Z"/>
        </w:rPr>
      </w:pPr>
      <w:moveFrom w:id="180" w:author="Shane Coughlan" w:date="2020-07-21T17:47:00Z">
        <w:r w:rsidDel="005D2B83">
          <w:t>The other supplier is offering the open source components using the terms of the OpenChain industry standard.</w:t>
        </w:r>
      </w:moveFrom>
    </w:p>
    <w:p w14:paraId="16E2AFB0" w14:textId="6A132E13" w:rsidR="00B82CE6" w:rsidDel="005D2B83" w:rsidRDefault="00B82CE6" w:rsidP="00B82CE6">
      <w:pPr>
        <w:pStyle w:val="ListParagraph"/>
        <w:numPr>
          <w:ilvl w:val="0"/>
          <w:numId w:val="15"/>
        </w:numPr>
        <w:rPr>
          <w:moveFrom w:id="181" w:author="Shane Coughlan" w:date="2020-07-21T17:47:00Z"/>
        </w:rPr>
      </w:pPr>
      <w:moveFrom w:id="182" w:author="Shane Coughlan" w:date="2020-07-21T17:47:00Z">
        <w:r w:rsidDel="005D2B83">
          <w:t>The customer company procurement department is faced with the choice of accommodating a bespoke approach to receiving open source components or with using the same methodology applied to other suppliers and customers in the market.</w:t>
        </w:r>
      </w:moveFrom>
    </w:p>
    <w:p w14:paraId="2F387697" w14:textId="6731B315" w:rsidR="00B82CE6" w:rsidDel="005D2B83" w:rsidRDefault="00B82CE6" w:rsidP="00B6485F">
      <w:pPr>
        <w:pStyle w:val="ListParagraph"/>
        <w:numPr>
          <w:ilvl w:val="0"/>
          <w:numId w:val="15"/>
        </w:numPr>
        <w:rPr>
          <w:moveFrom w:id="183" w:author="Shane Coughlan" w:date="2020-07-21T17:47:00Z"/>
        </w:rPr>
      </w:pPr>
      <w:moveFrom w:id="184" w:author="Shane Coughlan" w:date="2020-07-21T17:47:00Z">
        <w:r w:rsidDel="005D2B83">
          <w:t>In any sequence of transactions involving more than one company, the OpenChain industry standard will save resources.</w:t>
        </w:r>
      </w:moveFrom>
    </w:p>
    <w:moveFromRangeEnd w:id="168"/>
    <w:p w14:paraId="0B621BA1" w14:textId="4DCAA9DB" w:rsidR="00B82CE6" w:rsidRDefault="00B82CE6" w:rsidP="00B82CE6"/>
    <w:p w14:paraId="72E32380" w14:textId="5FD77F36" w:rsidR="00B82CE6" w:rsidRDefault="00B82CE6" w:rsidP="00B82CE6">
      <w:pPr>
        <w:pStyle w:val="Heading2"/>
      </w:pPr>
      <w:r>
        <w:t xml:space="preserve">Efficiency </w:t>
      </w:r>
      <w:r w:rsidR="00B6485F">
        <w:t>in</w:t>
      </w:r>
      <w:r>
        <w:t xml:space="preserve"> </w:t>
      </w:r>
      <w:r w:rsidR="00B6485F">
        <w:t xml:space="preserve">Procurement-Related </w:t>
      </w:r>
      <w:r>
        <w:t>Remediation</w:t>
      </w:r>
    </w:p>
    <w:p w14:paraId="45B4CD6F" w14:textId="4439F5B0" w:rsidR="00B82CE6" w:rsidRDefault="00B82CE6" w:rsidP="00B82CE6"/>
    <w:p w14:paraId="3AFC40D5" w14:textId="6F485975" w:rsidR="00B6485F" w:rsidRDefault="00B6485F" w:rsidP="00B6485F">
      <w:r>
        <w:t>Using the OpenChain industry standard offers specific advantages to customer companies when an error is identified in the compliance of open source components due to the predictability of approach taken by all parties in the transaction.</w:t>
      </w:r>
    </w:p>
    <w:p w14:paraId="459CCA60" w14:textId="2B0C9BDE" w:rsidR="00B6485F" w:rsidRDefault="00B6485F" w:rsidP="00B6485F"/>
    <w:p w14:paraId="1DC46912" w14:textId="4AE922F0" w:rsidR="00B6485F" w:rsidRDefault="00D51473" w:rsidP="00B6485F">
      <w:pPr>
        <w:pStyle w:val="ListParagraph"/>
        <w:numPr>
          <w:ilvl w:val="0"/>
          <w:numId w:val="16"/>
        </w:numPr>
      </w:pPr>
      <w:r>
        <w:t>A customer receives an open source component as part of a supplier solution.</w:t>
      </w:r>
    </w:p>
    <w:p w14:paraId="6CEE20D5" w14:textId="32D0351D" w:rsidR="00D51473" w:rsidRDefault="00D51473" w:rsidP="00B6485F">
      <w:pPr>
        <w:pStyle w:val="ListParagraph"/>
        <w:numPr>
          <w:ilvl w:val="0"/>
          <w:numId w:val="16"/>
        </w:numPr>
      </w:pPr>
      <w:r>
        <w:t>This transaction is completed with a supplier which is OpenChain conformant.</w:t>
      </w:r>
    </w:p>
    <w:p w14:paraId="78925D6B" w14:textId="161743E0" w:rsidR="00D51473" w:rsidRDefault="00D51473" w:rsidP="00B6485F">
      <w:pPr>
        <w:pStyle w:val="ListParagraph"/>
        <w:numPr>
          <w:ilvl w:val="0"/>
          <w:numId w:val="16"/>
        </w:numPr>
      </w:pPr>
      <w:r>
        <w:t>The open source component is found to have an error related to compliance.</w:t>
      </w:r>
    </w:p>
    <w:p w14:paraId="1593B39B" w14:textId="7262DDD6" w:rsidR="00D51473" w:rsidRDefault="00D51473" w:rsidP="00B6485F">
      <w:pPr>
        <w:pStyle w:val="ListParagraph"/>
        <w:numPr>
          <w:ilvl w:val="0"/>
          <w:numId w:val="16"/>
        </w:numPr>
      </w:pPr>
      <w:r>
        <w:t>The customer company knows precisely the inflection points where the supplier company has OpenChain conformant processes.</w:t>
      </w:r>
    </w:p>
    <w:p w14:paraId="5A9EB97B" w14:textId="5253ED58" w:rsidR="00D51473" w:rsidRDefault="00D51473" w:rsidP="00B6485F">
      <w:pPr>
        <w:pStyle w:val="ListParagraph"/>
        <w:numPr>
          <w:ilvl w:val="0"/>
          <w:numId w:val="16"/>
        </w:numPr>
      </w:pPr>
      <w:r>
        <w:t xml:space="preserve">The customer company can ask for confirmation regarding compliance analysis at these inflection points, quickly identifying the </w:t>
      </w:r>
      <w:r w:rsidR="003F071F">
        <w:t>break point in the compliance process.</w:t>
      </w:r>
    </w:p>
    <w:p w14:paraId="78C53503" w14:textId="04052526" w:rsidR="003F071F" w:rsidRDefault="003F071F" w:rsidP="00B6485F">
      <w:pPr>
        <w:pStyle w:val="ListParagraph"/>
        <w:numPr>
          <w:ilvl w:val="0"/>
          <w:numId w:val="16"/>
        </w:numPr>
      </w:pPr>
      <w:r>
        <w:t>The customer company and the supplier can work towards a shared solution to the compliance issue with mutual understanding and expectations.</w:t>
      </w:r>
    </w:p>
    <w:p w14:paraId="7E933D05" w14:textId="77777777" w:rsidR="00B82CE6" w:rsidRDefault="00B82CE6" w:rsidP="00B82CE6"/>
    <w:p w14:paraId="60457D46" w14:textId="77777777" w:rsidR="00ED20D9" w:rsidRDefault="00ED20D9">
      <w:pPr>
        <w:spacing w:after="200" w:line="276" w:lineRule="auto"/>
        <w:rPr>
          <w:rFonts w:asciiTheme="minorHAnsi" w:eastAsiaTheme="majorEastAsia" w:hAnsiTheme="minorHAnsi" w:cstheme="majorBidi"/>
          <w:b/>
          <w:bCs/>
          <w:color w:val="4F81BD" w:themeColor="accent1"/>
          <w:szCs w:val="26"/>
        </w:rPr>
      </w:pPr>
      <w:r>
        <w:br w:type="page"/>
      </w:r>
    </w:p>
    <w:p w14:paraId="2546746D" w14:textId="6B5CC02D" w:rsidR="002C35AA" w:rsidRDefault="000657BB" w:rsidP="000657BB">
      <w:pPr>
        <w:pStyle w:val="Heading2"/>
      </w:pPr>
      <w:r>
        <w:lastRenderedPageBreak/>
        <w:t>Practical Adoption for Procurement Departments</w:t>
      </w:r>
    </w:p>
    <w:p w14:paraId="175E6697" w14:textId="1B927944" w:rsidR="000657BB" w:rsidRDefault="000657BB" w:rsidP="000657BB">
      <w:pPr>
        <w:rPr>
          <w:color w:val="FF0000"/>
        </w:rPr>
      </w:pPr>
    </w:p>
    <w:p w14:paraId="2307B3C8" w14:textId="70A3EC6D" w:rsidR="005A3B07" w:rsidRDefault="00ED20D9" w:rsidP="005A3B07">
      <w:r>
        <w:t xml:space="preserve">Utilizing the OpenChain industry standard in procurement is conceptually similar to the utilization of ISO standards such as ISO9001 or ISO14001. </w:t>
      </w:r>
    </w:p>
    <w:p w14:paraId="640B6705" w14:textId="247C0DA6" w:rsidR="00ED20D9" w:rsidRDefault="00ED20D9" w:rsidP="005A3B07"/>
    <w:p w14:paraId="4624632F" w14:textId="64AB560D" w:rsidR="00ED20D9" w:rsidRDefault="00ED20D9" w:rsidP="00ED20D9">
      <w:pPr>
        <w:pStyle w:val="ListParagraph"/>
        <w:numPr>
          <w:ilvl w:val="0"/>
          <w:numId w:val="17"/>
        </w:numPr>
        <w:rPr>
          <w:lang w:val="en-US"/>
        </w:rPr>
      </w:pPr>
      <w:r>
        <w:rPr>
          <w:lang w:val="en-US"/>
        </w:rPr>
        <w:t>The relevant standard is cited in requests for tender as providing preferential status or as a requirement in supplier relationships.</w:t>
      </w:r>
    </w:p>
    <w:p w14:paraId="1C11191A" w14:textId="53C136B8" w:rsidR="00ED20D9" w:rsidRDefault="00A4069B" w:rsidP="00ED20D9">
      <w:pPr>
        <w:pStyle w:val="ListParagraph"/>
        <w:numPr>
          <w:ilvl w:val="0"/>
          <w:numId w:val="17"/>
        </w:numPr>
        <w:rPr>
          <w:lang w:val="en-US"/>
        </w:rPr>
      </w:pPr>
      <w:r>
        <w:rPr>
          <w:lang w:val="en-US"/>
        </w:rPr>
        <w:t>Adherence to the standard may be tested during procurement discussions via requests to see “Compliance Artifacts”, required documentation in Section 5 of the OpenChain industry standard.</w:t>
      </w:r>
    </w:p>
    <w:p w14:paraId="365D0BE2" w14:textId="77C80CD9" w:rsidR="00A4069B" w:rsidRDefault="00A4069B" w:rsidP="00ED20D9">
      <w:pPr>
        <w:pStyle w:val="ListParagraph"/>
        <w:numPr>
          <w:ilvl w:val="0"/>
          <w:numId w:val="17"/>
        </w:numPr>
        <w:rPr>
          <w:lang w:val="en-US"/>
        </w:rPr>
      </w:pPr>
      <w:r>
        <w:rPr>
          <w:lang w:val="en-US"/>
        </w:rPr>
        <w:t>A review of this documentation will disclose the supplier approaches to fulfilling identified OpenChain process inflection points.</w:t>
      </w:r>
    </w:p>
    <w:p w14:paraId="50A1D0C6" w14:textId="315B212C" w:rsidR="00A4069B" w:rsidRDefault="00A4069B" w:rsidP="00ED20D9">
      <w:pPr>
        <w:pStyle w:val="ListParagraph"/>
        <w:numPr>
          <w:ilvl w:val="0"/>
          <w:numId w:val="17"/>
        </w:numPr>
        <w:rPr>
          <w:lang w:val="en-US"/>
        </w:rPr>
      </w:pPr>
      <w:r>
        <w:rPr>
          <w:lang w:val="en-US"/>
        </w:rPr>
        <w:t>The customer company can then determine if they are satisfied with these approaches or if they require adjustment to suit expectations.</w:t>
      </w:r>
    </w:p>
    <w:p w14:paraId="10146D54" w14:textId="548B7963" w:rsidR="00A4069B" w:rsidRDefault="00E16E94" w:rsidP="00ED20D9">
      <w:pPr>
        <w:pStyle w:val="ListParagraph"/>
        <w:numPr>
          <w:ilvl w:val="0"/>
          <w:numId w:val="17"/>
        </w:numPr>
        <w:rPr>
          <w:lang w:val="en-US"/>
        </w:rPr>
      </w:pPr>
      <w:r>
        <w:rPr>
          <w:lang w:val="en-US"/>
        </w:rPr>
        <w:t xml:space="preserve">The customer company and the supplier company can then formalize the usage of the OpenChain industry standard in the final contract or other paperwork in the same manner as </w:t>
      </w:r>
      <w:r w:rsidR="00562413">
        <w:rPr>
          <w:lang w:val="en-US"/>
        </w:rPr>
        <w:t xml:space="preserve">which </w:t>
      </w:r>
      <w:r>
        <w:rPr>
          <w:lang w:val="en-US"/>
        </w:rPr>
        <w:t>other industry standards are cited.</w:t>
      </w:r>
    </w:p>
    <w:p w14:paraId="05BCA63B" w14:textId="006F19D9" w:rsidR="007508EE" w:rsidRDefault="007508EE" w:rsidP="007508EE">
      <w:pPr>
        <w:rPr>
          <w:lang w:val="en-US"/>
        </w:rPr>
      </w:pPr>
    </w:p>
    <w:p w14:paraId="413F4823" w14:textId="48A8C0AB" w:rsidR="007508EE" w:rsidRDefault="007508EE" w:rsidP="007508EE">
      <w:pPr>
        <w:pStyle w:val="Heading2"/>
        <w:rPr>
          <w:lang w:val="en-US"/>
        </w:rPr>
      </w:pPr>
      <w:r>
        <w:rPr>
          <w:lang w:val="en-US"/>
        </w:rPr>
        <w:t>Help for Procurement Departments</w:t>
      </w:r>
    </w:p>
    <w:p w14:paraId="0CF42BA7" w14:textId="0E3B5CBE" w:rsidR="007508EE" w:rsidRDefault="007508EE" w:rsidP="007508EE">
      <w:pPr>
        <w:rPr>
          <w:lang w:val="en-US"/>
        </w:rPr>
      </w:pPr>
    </w:p>
    <w:p w14:paraId="1661ABE9" w14:textId="1BE9F551" w:rsidR="007508EE" w:rsidRDefault="00DE28E6" w:rsidP="007508EE">
      <w:pPr>
        <w:rPr>
          <w:lang w:val="en-US"/>
        </w:rPr>
      </w:pPr>
      <w:r>
        <w:rPr>
          <w:lang w:val="en-US"/>
        </w:rPr>
        <w:t>The OpenChain Project has extensive resources to help set expectations and approach options for customer companies. Examples include:</w:t>
      </w:r>
    </w:p>
    <w:p w14:paraId="7974E59C" w14:textId="77777777" w:rsidR="00DE28E6" w:rsidRDefault="00DE28E6" w:rsidP="007508EE">
      <w:pPr>
        <w:rPr>
          <w:lang w:val="en-US"/>
        </w:rPr>
      </w:pPr>
    </w:p>
    <w:p w14:paraId="5D509B44" w14:textId="04D8CBC2" w:rsidR="00DE28E6" w:rsidRDefault="00DE28E6" w:rsidP="00DE28E6">
      <w:pPr>
        <w:pStyle w:val="ListParagraph"/>
        <w:numPr>
          <w:ilvl w:val="0"/>
          <w:numId w:val="18"/>
        </w:numPr>
        <w:rPr>
          <w:lang w:val="en-US"/>
        </w:rPr>
      </w:pPr>
      <w:r>
        <w:rPr>
          <w:lang w:val="en-US"/>
        </w:rPr>
        <w:t xml:space="preserve">Reference </w:t>
      </w:r>
      <w:hyperlink r:id="rId7" w:history="1">
        <w:r w:rsidRPr="00DE28E6">
          <w:rPr>
            <w:rStyle w:val="Hyperlink"/>
            <w:lang w:val="en-US"/>
          </w:rPr>
          <w:t>general education materials</w:t>
        </w:r>
      </w:hyperlink>
      <w:r>
        <w:rPr>
          <w:lang w:val="en-US"/>
        </w:rPr>
        <w:t xml:space="preserve"> that by be shared with suppliers</w:t>
      </w:r>
    </w:p>
    <w:p w14:paraId="0380F428" w14:textId="2E2F07F2" w:rsidR="00DE28E6" w:rsidRDefault="00DE28E6" w:rsidP="00DE28E6">
      <w:pPr>
        <w:pStyle w:val="ListParagraph"/>
        <w:numPr>
          <w:ilvl w:val="0"/>
          <w:numId w:val="18"/>
        </w:numPr>
        <w:rPr>
          <w:lang w:val="en-US"/>
        </w:rPr>
      </w:pPr>
      <w:r>
        <w:rPr>
          <w:lang w:val="en-US"/>
        </w:rPr>
        <w:t xml:space="preserve">Reference </w:t>
      </w:r>
      <w:hyperlink r:id="rId8" w:history="1">
        <w:r w:rsidRPr="00DE28E6">
          <w:rPr>
            <w:rStyle w:val="Hyperlink"/>
            <w:lang w:val="en-US"/>
          </w:rPr>
          <w:t>training materials</w:t>
        </w:r>
      </w:hyperlink>
      <w:r>
        <w:rPr>
          <w:lang w:val="en-US"/>
        </w:rPr>
        <w:t xml:space="preserve"> that may be adopted by suppliers</w:t>
      </w:r>
    </w:p>
    <w:p w14:paraId="30D32BCC" w14:textId="552AAA06" w:rsidR="00DE28E6" w:rsidRDefault="00DE28E6" w:rsidP="00DE28E6">
      <w:pPr>
        <w:pStyle w:val="ListParagraph"/>
        <w:numPr>
          <w:ilvl w:val="0"/>
          <w:numId w:val="18"/>
        </w:numPr>
        <w:rPr>
          <w:lang w:val="en-US"/>
        </w:rPr>
      </w:pPr>
      <w:r>
        <w:rPr>
          <w:lang w:val="en-US"/>
        </w:rPr>
        <w:t xml:space="preserve">Reference </w:t>
      </w:r>
      <w:hyperlink r:id="rId9" w:history="1">
        <w:r w:rsidRPr="00DE28E6">
          <w:rPr>
            <w:rStyle w:val="Hyperlink"/>
            <w:lang w:val="en-US"/>
          </w:rPr>
          <w:t>policy materials</w:t>
        </w:r>
      </w:hyperlink>
      <w:r>
        <w:rPr>
          <w:lang w:val="en-US"/>
        </w:rPr>
        <w:t xml:space="preserve"> that may be adopted by suppliers</w:t>
      </w:r>
    </w:p>
    <w:p w14:paraId="60C9817E" w14:textId="70FB1DCB" w:rsidR="00DE28E6" w:rsidRDefault="00DE28E6" w:rsidP="00DE28E6">
      <w:pPr>
        <w:pStyle w:val="ListParagraph"/>
        <w:numPr>
          <w:ilvl w:val="0"/>
          <w:numId w:val="18"/>
        </w:numPr>
        <w:rPr>
          <w:lang w:val="en-US"/>
        </w:rPr>
      </w:pPr>
      <w:r>
        <w:rPr>
          <w:lang w:val="en-US"/>
        </w:rPr>
        <w:t xml:space="preserve">Reference </w:t>
      </w:r>
      <w:hyperlink r:id="rId10" w:history="1">
        <w:r w:rsidRPr="00DE28E6">
          <w:rPr>
            <w:rStyle w:val="Hyperlink"/>
            <w:lang w:val="en-US"/>
          </w:rPr>
          <w:t>compliance professional materials</w:t>
        </w:r>
      </w:hyperlink>
      <w:r>
        <w:rPr>
          <w:lang w:val="en-US"/>
        </w:rPr>
        <w:t xml:space="preserve"> that may be adopted by suppliers</w:t>
      </w:r>
    </w:p>
    <w:p w14:paraId="56F0CD03" w14:textId="6CB2EA4E" w:rsidR="00DE28E6" w:rsidRDefault="00DE28E6" w:rsidP="00DE28E6">
      <w:pPr>
        <w:pStyle w:val="ListParagraph"/>
        <w:numPr>
          <w:ilvl w:val="0"/>
          <w:numId w:val="18"/>
        </w:numPr>
        <w:rPr>
          <w:lang w:val="en-US"/>
        </w:rPr>
      </w:pPr>
      <w:r>
        <w:rPr>
          <w:lang w:val="en-US"/>
        </w:rPr>
        <w:t xml:space="preserve">Reference </w:t>
      </w:r>
      <w:hyperlink r:id="rId11" w:history="1">
        <w:r w:rsidRPr="00DE28E6">
          <w:rPr>
            <w:rStyle w:val="Hyperlink"/>
            <w:lang w:val="en-US"/>
          </w:rPr>
          <w:t>engineering practice materials</w:t>
        </w:r>
      </w:hyperlink>
      <w:r>
        <w:rPr>
          <w:lang w:val="en-US"/>
        </w:rPr>
        <w:t xml:space="preserve"> that may be adopted by suppliers</w:t>
      </w:r>
    </w:p>
    <w:p w14:paraId="26D3B264" w14:textId="2D8316FE" w:rsidR="00DE28E6" w:rsidRDefault="00DE28E6" w:rsidP="00DE28E6">
      <w:pPr>
        <w:pStyle w:val="ListParagraph"/>
        <w:numPr>
          <w:ilvl w:val="0"/>
          <w:numId w:val="18"/>
        </w:numPr>
        <w:rPr>
          <w:lang w:val="en-US"/>
        </w:rPr>
      </w:pPr>
      <w:r>
        <w:rPr>
          <w:lang w:val="en-US"/>
        </w:rPr>
        <w:t xml:space="preserve">Reference </w:t>
      </w:r>
      <w:hyperlink r:id="rId12" w:history="1">
        <w:r w:rsidRPr="00DE28E6">
          <w:rPr>
            <w:rStyle w:val="Hyperlink"/>
            <w:lang w:val="en-US"/>
          </w:rPr>
          <w:t>software reuse materials</w:t>
        </w:r>
      </w:hyperlink>
      <w:r>
        <w:rPr>
          <w:lang w:val="en-US"/>
        </w:rPr>
        <w:t xml:space="preserve"> that may be adopted by suppliers</w:t>
      </w:r>
    </w:p>
    <w:p w14:paraId="1915C952" w14:textId="30F455DC" w:rsidR="00DE28E6" w:rsidRDefault="00DE28E6" w:rsidP="00DE28E6">
      <w:pPr>
        <w:pStyle w:val="ListParagraph"/>
        <w:numPr>
          <w:ilvl w:val="0"/>
          <w:numId w:val="18"/>
        </w:numPr>
        <w:rPr>
          <w:lang w:val="en-US"/>
        </w:rPr>
      </w:pPr>
      <w:r>
        <w:rPr>
          <w:lang w:val="en-US"/>
        </w:rPr>
        <w:t xml:space="preserve">Reference </w:t>
      </w:r>
      <w:hyperlink r:id="rId13" w:history="1">
        <w:r w:rsidRPr="00DE28E6">
          <w:rPr>
            <w:rStyle w:val="Hyperlink"/>
            <w:lang w:val="en-US"/>
          </w:rPr>
          <w:t>tooling overview materials</w:t>
        </w:r>
      </w:hyperlink>
      <w:r>
        <w:rPr>
          <w:lang w:val="en-US"/>
        </w:rPr>
        <w:t xml:space="preserve"> that may be adopted by suppliers</w:t>
      </w:r>
    </w:p>
    <w:p w14:paraId="288E9504" w14:textId="5D652600" w:rsidR="00DE28E6" w:rsidRDefault="00DE28E6" w:rsidP="00DE28E6">
      <w:pPr>
        <w:rPr>
          <w:lang w:val="en-US"/>
        </w:rPr>
      </w:pPr>
    </w:p>
    <w:p w14:paraId="0C6FA692" w14:textId="1323648C" w:rsidR="00DE28E6" w:rsidRDefault="00DE28E6" w:rsidP="00DE28E6">
      <w:pPr>
        <w:rPr>
          <w:lang w:val="en-US"/>
        </w:rPr>
      </w:pPr>
      <w:r>
        <w:rPr>
          <w:lang w:val="en-US"/>
        </w:rPr>
        <w:t>The full OpenChain Project reference material library can be found on GitHub:</w:t>
      </w:r>
      <w:r>
        <w:rPr>
          <w:lang w:val="en-US"/>
        </w:rPr>
        <w:br/>
      </w:r>
      <w:hyperlink r:id="rId14" w:history="1">
        <w:r w:rsidRPr="00DE28E6">
          <w:rPr>
            <w:rStyle w:val="Hyperlink"/>
            <w:lang w:val="en-US"/>
          </w:rPr>
          <w:t>https://github.com/OpenChain-Project/Reference-Material</w:t>
        </w:r>
      </w:hyperlink>
    </w:p>
    <w:p w14:paraId="4FD514FE" w14:textId="3C932EB6" w:rsidR="00DE28E6" w:rsidRDefault="00DE28E6" w:rsidP="00DE28E6">
      <w:pPr>
        <w:rPr>
          <w:lang w:val="en-US"/>
        </w:rPr>
      </w:pPr>
    </w:p>
    <w:p w14:paraId="795D4BDC" w14:textId="46C56E4D" w:rsidR="00DE28E6" w:rsidRPr="00DE28E6" w:rsidRDefault="00DE28E6" w:rsidP="00DE28E6">
      <w:pPr>
        <w:rPr>
          <w:lang w:val="en-US"/>
        </w:rPr>
      </w:pPr>
      <w:r>
        <w:rPr>
          <w:lang w:val="en-US"/>
        </w:rPr>
        <w:t>Procurement departments can also receive direct assistance from project management and the broader project community by email, conference call and physical meetings. Details for all of these activities can be found here:</w:t>
      </w:r>
      <w:r>
        <w:rPr>
          <w:lang w:val="en-US"/>
        </w:rPr>
        <w:br/>
      </w:r>
      <w:hyperlink r:id="rId15" w:history="1">
        <w:r w:rsidRPr="00DE28E6">
          <w:rPr>
            <w:rStyle w:val="Hyperlink"/>
            <w:lang w:val="en-US"/>
          </w:rPr>
          <w:t>https://www.openchainproject.org/about/contact</w:t>
        </w:r>
      </w:hyperlink>
    </w:p>
    <w:sectPr w:rsidR="00DE28E6" w:rsidRPr="00DE28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7610" w14:textId="77777777" w:rsidR="00B90DA8" w:rsidRDefault="00B90DA8" w:rsidP="002C35AA">
      <w:r>
        <w:separator/>
      </w:r>
    </w:p>
  </w:endnote>
  <w:endnote w:type="continuationSeparator" w:id="0">
    <w:p w14:paraId="4DD63AF2" w14:textId="77777777" w:rsidR="00B90DA8" w:rsidRDefault="00B90DA8" w:rsidP="002C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5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B603E" w14:textId="77777777" w:rsidR="00B90DA8" w:rsidRDefault="00B90DA8" w:rsidP="002C35AA">
      <w:r>
        <w:separator/>
      </w:r>
    </w:p>
  </w:footnote>
  <w:footnote w:type="continuationSeparator" w:id="0">
    <w:p w14:paraId="307BB4D4" w14:textId="77777777" w:rsidR="00B90DA8" w:rsidRDefault="00B90DA8" w:rsidP="002C3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35AD"/>
    <w:multiLevelType w:val="hybridMultilevel"/>
    <w:tmpl w:val="B44E84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3C03E7"/>
    <w:multiLevelType w:val="hybridMultilevel"/>
    <w:tmpl w:val="B72E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7031A"/>
    <w:multiLevelType w:val="hybridMultilevel"/>
    <w:tmpl w:val="4BC40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F0A11"/>
    <w:multiLevelType w:val="hybridMultilevel"/>
    <w:tmpl w:val="9BA45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FE0F2D"/>
    <w:multiLevelType w:val="hybridMultilevel"/>
    <w:tmpl w:val="C906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07B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97E64B9"/>
    <w:multiLevelType w:val="hybridMultilevel"/>
    <w:tmpl w:val="B80E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D74263"/>
    <w:multiLevelType w:val="hybridMultilevel"/>
    <w:tmpl w:val="45147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081BF0"/>
    <w:multiLevelType w:val="hybridMultilevel"/>
    <w:tmpl w:val="16087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EE4B53"/>
    <w:multiLevelType w:val="hybridMultilevel"/>
    <w:tmpl w:val="05EEE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E8419F"/>
    <w:multiLevelType w:val="hybridMultilevel"/>
    <w:tmpl w:val="83BA10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D3F0284"/>
    <w:multiLevelType w:val="hybridMultilevel"/>
    <w:tmpl w:val="6D28F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E2028E"/>
    <w:multiLevelType w:val="hybridMultilevel"/>
    <w:tmpl w:val="60DA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98138B"/>
    <w:multiLevelType w:val="hybridMultilevel"/>
    <w:tmpl w:val="25FEE1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1A3581C"/>
    <w:multiLevelType w:val="hybridMultilevel"/>
    <w:tmpl w:val="AAAA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0C67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32E0861"/>
    <w:multiLevelType w:val="hybridMultilevel"/>
    <w:tmpl w:val="67708EE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ADC1EC0"/>
    <w:multiLevelType w:val="hybridMultilevel"/>
    <w:tmpl w:val="C064375C"/>
    <w:lvl w:ilvl="0" w:tplc="4518406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FC3279"/>
    <w:multiLevelType w:val="hybridMultilevel"/>
    <w:tmpl w:val="27B0F3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12"/>
  </w:num>
  <w:num w:numId="4">
    <w:abstractNumId w:val="8"/>
  </w:num>
  <w:num w:numId="5">
    <w:abstractNumId w:val="3"/>
  </w:num>
  <w:num w:numId="6">
    <w:abstractNumId w:val="1"/>
  </w:num>
  <w:num w:numId="7">
    <w:abstractNumId w:val="7"/>
  </w:num>
  <w:num w:numId="8">
    <w:abstractNumId w:val="2"/>
  </w:num>
  <w:num w:numId="9">
    <w:abstractNumId w:val="15"/>
  </w:num>
  <w:num w:numId="10">
    <w:abstractNumId w:val="16"/>
  </w:num>
  <w:num w:numId="11">
    <w:abstractNumId w:val="11"/>
  </w:num>
  <w:num w:numId="12">
    <w:abstractNumId w:val="17"/>
  </w:num>
  <w:num w:numId="13">
    <w:abstractNumId w:val="5"/>
  </w:num>
  <w:num w:numId="14">
    <w:abstractNumId w:val="6"/>
  </w:num>
  <w:num w:numId="15">
    <w:abstractNumId w:val="10"/>
  </w:num>
  <w:num w:numId="16">
    <w:abstractNumId w:val="13"/>
  </w:num>
  <w:num w:numId="17">
    <w:abstractNumId w:val="18"/>
  </w:num>
  <w:num w:numId="18">
    <w:abstractNumId w:val="0"/>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e Coughlan">
    <w15:presenceInfo w15:providerId="None" w15:userId="Shane Cough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2"/>
    <w:rsid w:val="00000B97"/>
    <w:rsid w:val="000012F5"/>
    <w:rsid w:val="00001FF6"/>
    <w:rsid w:val="00002B11"/>
    <w:rsid w:val="00002C90"/>
    <w:rsid w:val="00002F23"/>
    <w:rsid w:val="00003BFB"/>
    <w:rsid w:val="00003F12"/>
    <w:rsid w:val="00005257"/>
    <w:rsid w:val="0000569E"/>
    <w:rsid w:val="00005FE3"/>
    <w:rsid w:val="00006A66"/>
    <w:rsid w:val="00006CAB"/>
    <w:rsid w:val="00010C9E"/>
    <w:rsid w:val="00011E23"/>
    <w:rsid w:val="00011F75"/>
    <w:rsid w:val="0001222F"/>
    <w:rsid w:val="000126FF"/>
    <w:rsid w:val="00012895"/>
    <w:rsid w:val="00012AA6"/>
    <w:rsid w:val="00013D72"/>
    <w:rsid w:val="00014008"/>
    <w:rsid w:val="00014A53"/>
    <w:rsid w:val="00014A7F"/>
    <w:rsid w:val="00014DC0"/>
    <w:rsid w:val="000155DE"/>
    <w:rsid w:val="000203E3"/>
    <w:rsid w:val="000208E7"/>
    <w:rsid w:val="00021A38"/>
    <w:rsid w:val="00021D41"/>
    <w:rsid w:val="00022171"/>
    <w:rsid w:val="000222A0"/>
    <w:rsid w:val="000240A3"/>
    <w:rsid w:val="00025E6C"/>
    <w:rsid w:val="00026499"/>
    <w:rsid w:val="00026F43"/>
    <w:rsid w:val="00027D0D"/>
    <w:rsid w:val="0003166A"/>
    <w:rsid w:val="000325B9"/>
    <w:rsid w:val="00033B50"/>
    <w:rsid w:val="00034000"/>
    <w:rsid w:val="0003553D"/>
    <w:rsid w:val="00036F1C"/>
    <w:rsid w:val="00037B3A"/>
    <w:rsid w:val="00040CE9"/>
    <w:rsid w:val="00043012"/>
    <w:rsid w:val="00043DC9"/>
    <w:rsid w:val="00044FB3"/>
    <w:rsid w:val="00045469"/>
    <w:rsid w:val="0004655E"/>
    <w:rsid w:val="0004692D"/>
    <w:rsid w:val="00047368"/>
    <w:rsid w:val="00050B6B"/>
    <w:rsid w:val="000516D9"/>
    <w:rsid w:val="000527A0"/>
    <w:rsid w:val="00053802"/>
    <w:rsid w:val="00053A8E"/>
    <w:rsid w:val="00055216"/>
    <w:rsid w:val="00055AFC"/>
    <w:rsid w:val="00055E89"/>
    <w:rsid w:val="00056724"/>
    <w:rsid w:val="00056776"/>
    <w:rsid w:val="00056BBA"/>
    <w:rsid w:val="00056D29"/>
    <w:rsid w:val="000570F2"/>
    <w:rsid w:val="0006001A"/>
    <w:rsid w:val="000601ED"/>
    <w:rsid w:val="00060CAF"/>
    <w:rsid w:val="000621EE"/>
    <w:rsid w:val="00062F94"/>
    <w:rsid w:val="0006470A"/>
    <w:rsid w:val="00064E00"/>
    <w:rsid w:val="00065427"/>
    <w:rsid w:val="000657BB"/>
    <w:rsid w:val="000668B5"/>
    <w:rsid w:val="00067AB3"/>
    <w:rsid w:val="00067FC6"/>
    <w:rsid w:val="000706E1"/>
    <w:rsid w:val="00072DA5"/>
    <w:rsid w:val="00073273"/>
    <w:rsid w:val="0007356C"/>
    <w:rsid w:val="00073824"/>
    <w:rsid w:val="00074076"/>
    <w:rsid w:val="00074C54"/>
    <w:rsid w:val="00074DD6"/>
    <w:rsid w:val="0007586C"/>
    <w:rsid w:val="00076978"/>
    <w:rsid w:val="00076A90"/>
    <w:rsid w:val="0008051A"/>
    <w:rsid w:val="00080795"/>
    <w:rsid w:val="00081C97"/>
    <w:rsid w:val="000836BC"/>
    <w:rsid w:val="00083BFB"/>
    <w:rsid w:val="00084100"/>
    <w:rsid w:val="00084345"/>
    <w:rsid w:val="00084538"/>
    <w:rsid w:val="00084D77"/>
    <w:rsid w:val="000864D9"/>
    <w:rsid w:val="0008726B"/>
    <w:rsid w:val="0008761B"/>
    <w:rsid w:val="000877A6"/>
    <w:rsid w:val="000879B2"/>
    <w:rsid w:val="0009049E"/>
    <w:rsid w:val="00090B53"/>
    <w:rsid w:val="0009206A"/>
    <w:rsid w:val="00093242"/>
    <w:rsid w:val="0009508C"/>
    <w:rsid w:val="000966ED"/>
    <w:rsid w:val="000A047F"/>
    <w:rsid w:val="000A0A3E"/>
    <w:rsid w:val="000A0A80"/>
    <w:rsid w:val="000A13C1"/>
    <w:rsid w:val="000A259D"/>
    <w:rsid w:val="000A2D2F"/>
    <w:rsid w:val="000A44CA"/>
    <w:rsid w:val="000A6B40"/>
    <w:rsid w:val="000A6CD4"/>
    <w:rsid w:val="000B0CC1"/>
    <w:rsid w:val="000B1A5A"/>
    <w:rsid w:val="000B1D67"/>
    <w:rsid w:val="000B1D9B"/>
    <w:rsid w:val="000B269B"/>
    <w:rsid w:val="000B3247"/>
    <w:rsid w:val="000B3A0D"/>
    <w:rsid w:val="000B3DCB"/>
    <w:rsid w:val="000B4524"/>
    <w:rsid w:val="000B4E78"/>
    <w:rsid w:val="000B6C3F"/>
    <w:rsid w:val="000B70D9"/>
    <w:rsid w:val="000B7107"/>
    <w:rsid w:val="000C0BA6"/>
    <w:rsid w:val="000C1642"/>
    <w:rsid w:val="000C19C8"/>
    <w:rsid w:val="000C1E11"/>
    <w:rsid w:val="000C38A6"/>
    <w:rsid w:val="000C405B"/>
    <w:rsid w:val="000C4DF6"/>
    <w:rsid w:val="000C4E1B"/>
    <w:rsid w:val="000C5BDA"/>
    <w:rsid w:val="000D0458"/>
    <w:rsid w:val="000D05CC"/>
    <w:rsid w:val="000D3C26"/>
    <w:rsid w:val="000D4662"/>
    <w:rsid w:val="000D46C7"/>
    <w:rsid w:val="000E0F28"/>
    <w:rsid w:val="000E1C15"/>
    <w:rsid w:val="000E1FF3"/>
    <w:rsid w:val="000E2195"/>
    <w:rsid w:val="000E2AE6"/>
    <w:rsid w:val="000E4CFD"/>
    <w:rsid w:val="000E5AFF"/>
    <w:rsid w:val="000E6540"/>
    <w:rsid w:val="000E7449"/>
    <w:rsid w:val="000E75E3"/>
    <w:rsid w:val="000F0280"/>
    <w:rsid w:val="000F08B6"/>
    <w:rsid w:val="000F2005"/>
    <w:rsid w:val="000F20A5"/>
    <w:rsid w:val="000F2972"/>
    <w:rsid w:val="000F395D"/>
    <w:rsid w:val="000F704F"/>
    <w:rsid w:val="000F726C"/>
    <w:rsid w:val="000F75B8"/>
    <w:rsid w:val="001002B9"/>
    <w:rsid w:val="0010350F"/>
    <w:rsid w:val="00105642"/>
    <w:rsid w:val="00105C8E"/>
    <w:rsid w:val="00107AE5"/>
    <w:rsid w:val="00107BE6"/>
    <w:rsid w:val="0011057C"/>
    <w:rsid w:val="00110696"/>
    <w:rsid w:val="00111967"/>
    <w:rsid w:val="001119E5"/>
    <w:rsid w:val="0011200F"/>
    <w:rsid w:val="0011408B"/>
    <w:rsid w:val="00114CF2"/>
    <w:rsid w:val="001166DC"/>
    <w:rsid w:val="001169D2"/>
    <w:rsid w:val="00116FE7"/>
    <w:rsid w:val="00117A80"/>
    <w:rsid w:val="001222FA"/>
    <w:rsid w:val="00122927"/>
    <w:rsid w:val="001233BE"/>
    <w:rsid w:val="00123C4E"/>
    <w:rsid w:val="00124575"/>
    <w:rsid w:val="0012476C"/>
    <w:rsid w:val="00124B5A"/>
    <w:rsid w:val="00124E9C"/>
    <w:rsid w:val="0012508B"/>
    <w:rsid w:val="001255BE"/>
    <w:rsid w:val="001260DD"/>
    <w:rsid w:val="001274E7"/>
    <w:rsid w:val="00127D94"/>
    <w:rsid w:val="001301D4"/>
    <w:rsid w:val="0013095F"/>
    <w:rsid w:val="00130D10"/>
    <w:rsid w:val="00131E58"/>
    <w:rsid w:val="00132266"/>
    <w:rsid w:val="0013259A"/>
    <w:rsid w:val="00133DD6"/>
    <w:rsid w:val="00134774"/>
    <w:rsid w:val="00134AC2"/>
    <w:rsid w:val="00134AF9"/>
    <w:rsid w:val="00134DC1"/>
    <w:rsid w:val="0013590F"/>
    <w:rsid w:val="00135FD2"/>
    <w:rsid w:val="001370DE"/>
    <w:rsid w:val="00137507"/>
    <w:rsid w:val="001402E1"/>
    <w:rsid w:val="00140AED"/>
    <w:rsid w:val="00141702"/>
    <w:rsid w:val="00141DB5"/>
    <w:rsid w:val="001426CB"/>
    <w:rsid w:val="0014340C"/>
    <w:rsid w:val="0014352E"/>
    <w:rsid w:val="001440F5"/>
    <w:rsid w:val="001459DA"/>
    <w:rsid w:val="00145EB2"/>
    <w:rsid w:val="00146DE3"/>
    <w:rsid w:val="00147870"/>
    <w:rsid w:val="00150955"/>
    <w:rsid w:val="00150DC8"/>
    <w:rsid w:val="00150F94"/>
    <w:rsid w:val="001510DD"/>
    <w:rsid w:val="00151229"/>
    <w:rsid w:val="001512E0"/>
    <w:rsid w:val="00152103"/>
    <w:rsid w:val="00153C79"/>
    <w:rsid w:val="00154672"/>
    <w:rsid w:val="00155238"/>
    <w:rsid w:val="0015574E"/>
    <w:rsid w:val="00155A00"/>
    <w:rsid w:val="00157305"/>
    <w:rsid w:val="00157706"/>
    <w:rsid w:val="00157C83"/>
    <w:rsid w:val="001605CB"/>
    <w:rsid w:val="001613BE"/>
    <w:rsid w:val="00161B71"/>
    <w:rsid w:val="0016201C"/>
    <w:rsid w:val="00163C96"/>
    <w:rsid w:val="00163E27"/>
    <w:rsid w:val="00163E5D"/>
    <w:rsid w:val="00164470"/>
    <w:rsid w:val="00165F1B"/>
    <w:rsid w:val="00166812"/>
    <w:rsid w:val="00166DDC"/>
    <w:rsid w:val="0016710A"/>
    <w:rsid w:val="00167C25"/>
    <w:rsid w:val="00170899"/>
    <w:rsid w:val="00170DFA"/>
    <w:rsid w:val="00170F98"/>
    <w:rsid w:val="001736DA"/>
    <w:rsid w:val="00173B3F"/>
    <w:rsid w:val="0017453A"/>
    <w:rsid w:val="00180089"/>
    <w:rsid w:val="001809AE"/>
    <w:rsid w:val="00181F67"/>
    <w:rsid w:val="001822DA"/>
    <w:rsid w:val="00182A35"/>
    <w:rsid w:val="00182BC0"/>
    <w:rsid w:val="00182DD5"/>
    <w:rsid w:val="00185B39"/>
    <w:rsid w:val="001877FD"/>
    <w:rsid w:val="00187CC7"/>
    <w:rsid w:val="001906F3"/>
    <w:rsid w:val="00191133"/>
    <w:rsid w:val="001938B1"/>
    <w:rsid w:val="00194D81"/>
    <w:rsid w:val="00195170"/>
    <w:rsid w:val="0019577B"/>
    <w:rsid w:val="0019586C"/>
    <w:rsid w:val="00196535"/>
    <w:rsid w:val="0019693A"/>
    <w:rsid w:val="00197022"/>
    <w:rsid w:val="001972AE"/>
    <w:rsid w:val="00197CCB"/>
    <w:rsid w:val="001A2BF9"/>
    <w:rsid w:val="001A5368"/>
    <w:rsid w:val="001A545C"/>
    <w:rsid w:val="001A584F"/>
    <w:rsid w:val="001A5B3C"/>
    <w:rsid w:val="001A6931"/>
    <w:rsid w:val="001A70DA"/>
    <w:rsid w:val="001A7120"/>
    <w:rsid w:val="001A7609"/>
    <w:rsid w:val="001B0B08"/>
    <w:rsid w:val="001B0D19"/>
    <w:rsid w:val="001B123D"/>
    <w:rsid w:val="001B19AE"/>
    <w:rsid w:val="001B22F7"/>
    <w:rsid w:val="001B3435"/>
    <w:rsid w:val="001B4169"/>
    <w:rsid w:val="001B47A3"/>
    <w:rsid w:val="001B4ADE"/>
    <w:rsid w:val="001B56E5"/>
    <w:rsid w:val="001B5ABF"/>
    <w:rsid w:val="001B5CA3"/>
    <w:rsid w:val="001B7256"/>
    <w:rsid w:val="001B7CA9"/>
    <w:rsid w:val="001C0128"/>
    <w:rsid w:val="001C076A"/>
    <w:rsid w:val="001C136B"/>
    <w:rsid w:val="001C1B97"/>
    <w:rsid w:val="001C20F7"/>
    <w:rsid w:val="001C285A"/>
    <w:rsid w:val="001C337C"/>
    <w:rsid w:val="001C50DF"/>
    <w:rsid w:val="001C5612"/>
    <w:rsid w:val="001C6432"/>
    <w:rsid w:val="001D2377"/>
    <w:rsid w:val="001D2D90"/>
    <w:rsid w:val="001D3D1E"/>
    <w:rsid w:val="001D4068"/>
    <w:rsid w:val="001D462D"/>
    <w:rsid w:val="001D46ED"/>
    <w:rsid w:val="001D4F5E"/>
    <w:rsid w:val="001D544C"/>
    <w:rsid w:val="001D6ECB"/>
    <w:rsid w:val="001D7475"/>
    <w:rsid w:val="001E0A32"/>
    <w:rsid w:val="001E0CAC"/>
    <w:rsid w:val="001E125D"/>
    <w:rsid w:val="001E1601"/>
    <w:rsid w:val="001E1E33"/>
    <w:rsid w:val="001E28BF"/>
    <w:rsid w:val="001E3189"/>
    <w:rsid w:val="001E3C6E"/>
    <w:rsid w:val="001E43AD"/>
    <w:rsid w:val="001E5EE3"/>
    <w:rsid w:val="001F0446"/>
    <w:rsid w:val="001F1A58"/>
    <w:rsid w:val="001F2105"/>
    <w:rsid w:val="001F2F43"/>
    <w:rsid w:val="001F3F36"/>
    <w:rsid w:val="001F4AFF"/>
    <w:rsid w:val="001F72B9"/>
    <w:rsid w:val="001F7D7B"/>
    <w:rsid w:val="00200E5B"/>
    <w:rsid w:val="00202B18"/>
    <w:rsid w:val="002034B0"/>
    <w:rsid w:val="00203527"/>
    <w:rsid w:val="0020352A"/>
    <w:rsid w:val="00205642"/>
    <w:rsid w:val="00205A11"/>
    <w:rsid w:val="00206237"/>
    <w:rsid w:val="002064EA"/>
    <w:rsid w:val="002065CC"/>
    <w:rsid w:val="002100E4"/>
    <w:rsid w:val="00210BB7"/>
    <w:rsid w:val="00210CC0"/>
    <w:rsid w:val="0021189A"/>
    <w:rsid w:val="00211D6D"/>
    <w:rsid w:val="00213F05"/>
    <w:rsid w:val="0021405A"/>
    <w:rsid w:val="002153FE"/>
    <w:rsid w:val="002158B4"/>
    <w:rsid w:val="00216710"/>
    <w:rsid w:val="00217B59"/>
    <w:rsid w:val="0022133E"/>
    <w:rsid w:val="0022240D"/>
    <w:rsid w:val="00222900"/>
    <w:rsid w:val="00222F3F"/>
    <w:rsid w:val="00224134"/>
    <w:rsid w:val="00224653"/>
    <w:rsid w:val="00225779"/>
    <w:rsid w:val="0022606C"/>
    <w:rsid w:val="00227B61"/>
    <w:rsid w:val="00227ECA"/>
    <w:rsid w:val="00230515"/>
    <w:rsid w:val="00233159"/>
    <w:rsid w:val="00235DF2"/>
    <w:rsid w:val="002364E8"/>
    <w:rsid w:val="0023762C"/>
    <w:rsid w:val="00237DC4"/>
    <w:rsid w:val="00237E82"/>
    <w:rsid w:val="00237FE0"/>
    <w:rsid w:val="002417B6"/>
    <w:rsid w:val="00241C60"/>
    <w:rsid w:val="00242909"/>
    <w:rsid w:val="0024306E"/>
    <w:rsid w:val="002434B4"/>
    <w:rsid w:val="00243F0A"/>
    <w:rsid w:val="0024461B"/>
    <w:rsid w:val="00244860"/>
    <w:rsid w:val="00245946"/>
    <w:rsid w:val="00245F45"/>
    <w:rsid w:val="0025198A"/>
    <w:rsid w:val="002532D7"/>
    <w:rsid w:val="00253AEF"/>
    <w:rsid w:val="00255242"/>
    <w:rsid w:val="00255C91"/>
    <w:rsid w:val="002565F8"/>
    <w:rsid w:val="00257387"/>
    <w:rsid w:val="00260576"/>
    <w:rsid w:val="00260693"/>
    <w:rsid w:val="00260F93"/>
    <w:rsid w:val="00261381"/>
    <w:rsid w:val="002631C8"/>
    <w:rsid w:val="00263977"/>
    <w:rsid w:val="0026448E"/>
    <w:rsid w:val="00265FB3"/>
    <w:rsid w:val="00266E92"/>
    <w:rsid w:val="0027022A"/>
    <w:rsid w:val="00270309"/>
    <w:rsid w:val="0027061B"/>
    <w:rsid w:val="002717FE"/>
    <w:rsid w:val="00271E76"/>
    <w:rsid w:val="0027330C"/>
    <w:rsid w:val="00273527"/>
    <w:rsid w:val="002735A5"/>
    <w:rsid w:val="002736A7"/>
    <w:rsid w:val="00273E88"/>
    <w:rsid w:val="00273FD0"/>
    <w:rsid w:val="002757A8"/>
    <w:rsid w:val="00276387"/>
    <w:rsid w:val="00276C0A"/>
    <w:rsid w:val="002804A9"/>
    <w:rsid w:val="00281559"/>
    <w:rsid w:val="00281A1C"/>
    <w:rsid w:val="00283636"/>
    <w:rsid w:val="00283886"/>
    <w:rsid w:val="002839F2"/>
    <w:rsid w:val="002852B3"/>
    <w:rsid w:val="00285D97"/>
    <w:rsid w:val="002879A8"/>
    <w:rsid w:val="00291B2D"/>
    <w:rsid w:val="002924DB"/>
    <w:rsid w:val="00292727"/>
    <w:rsid w:val="00293D2B"/>
    <w:rsid w:val="00293EFB"/>
    <w:rsid w:val="0029459F"/>
    <w:rsid w:val="00294777"/>
    <w:rsid w:val="002965F8"/>
    <w:rsid w:val="00296905"/>
    <w:rsid w:val="0029700D"/>
    <w:rsid w:val="002972F9"/>
    <w:rsid w:val="00297C70"/>
    <w:rsid w:val="00297FB2"/>
    <w:rsid w:val="002A0769"/>
    <w:rsid w:val="002A1B60"/>
    <w:rsid w:val="002A1CB0"/>
    <w:rsid w:val="002A3934"/>
    <w:rsid w:val="002A5780"/>
    <w:rsid w:val="002A5DFA"/>
    <w:rsid w:val="002B02D2"/>
    <w:rsid w:val="002B0348"/>
    <w:rsid w:val="002B06BC"/>
    <w:rsid w:val="002B1F8B"/>
    <w:rsid w:val="002B244C"/>
    <w:rsid w:val="002B3EDE"/>
    <w:rsid w:val="002B3F0F"/>
    <w:rsid w:val="002B3F3A"/>
    <w:rsid w:val="002B4612"/>
    <w:rsid w:val="002B4A33"/>
    <w:rsid w:val="002B67B0"/>
    <w:rsid w:val="002B7801"/>
    <w:rsid w:val="002C037B"/>
    <w:rsid w:val="002C095C"/>
    <w:rsid w:val="002C2DFA"/>
    <w:rsid w:val="002C2F4D"/>
    <w:rsid w:val="002C35AA"/>
    <w:rsid w:val="002C36EB"/>
    <w:rsid w:val="002C38C1"/>
    <w:rsid w:val="002C3D6F"/>
    <w:rsid w:val="002C406C"/>
    <w:rsid w:val="002C5056"/>
    <w:rsid w:val="002C541E"/>
    <w:rsid w:val="002C601B"/>
    <w:rsid w:val="002C624D"/>
    <w:rsid w:val="002C6D2E"/>
    <w:rsid w:val="002D0083"/>
    <w:rsid w:val="002D0257"/>
    <w:rsid w:val="002D0830"/>
    <w:rsid w:val="002D0A6B"/>
    <w:rsid w:val="002D198C"/>
    <w:rsid w:val="002D2A00"/>
    <w:rsid w:val="002D34EF"/>
    <w:rsid w:val="002D3501"/>
    <w:rsid w:val="002D35CC"/>
    <w:rsid w:val="002D6548"/>
    <w:rsid w:val="002E2342"/>
    <w:rsid w:val="002E2568"/>
    <w:rsid w:val="002E26C5"/>
    <w:rsid w:val="002E334C"/>
    <w:rsid w:val="002E37A8"/>
    <w:rsid w:val="002E3E4C"/>
    <w:rsid w:val="002E4145"/>
    <w:rsid w:val="002E4F26"/>
    <w:rsid w:val="002E4F61"/>
    <w:rsid w:val="002E55EF"/>
    <w:rsid w:val="002E5BFC"/>
    <w:rsid w:val="002E5C11"/>
    <w:rsid w:val="002E7E3B"/>
    <w:rsid w:val="002F0663"/>
    <w:rsid w:val="002F14D5"/>
    <w:rsid w:val="002F1B99"/>
    <w:rsid w:val="002F2836"/>
    <w:rsid w:val="002F4941"/>
    <w:rsid w:val="002F5750"/>
    <w:rsid w:val="003006AE"/>
    <w:rsid w:val="00300B2A"/>
    <w:rsid w:val="0030251C"/>
    <w:rsid w:val="00302618"/>
    <w:rsid w:val="003029FA"/>
    <w:rsid w:val="00303161"/>
    <w:rsid w:val="00303361"/>
    <w:rsid w:val="00303E73"/>
    <w:rsid w:val="00304A40"/>
    <w:rsid w:val="00305771"/>
    <w:rsid w:val="00305E87"/>
    <w:rsid w:val="00306119"/>
    <w:rsid w:val="00310733"/>
    <w:rsid w:val="00310F20"/>
    <w:rsid w:val="00311404"/>
    <w:rsid w:val="00312355"/>
    <w:rsid w:val="00312472"/>
    <w:rsid w:val="003131B9"/>
    <w:rsid w:val="00313258"/>
    <w:rsid w:val="00313660"/>
    <w:rsid w:val="0031409E"/>
    <w:rsid w:val="00314C05"/>
    <w:rsid w:val="0031541F"/>
    <w:rsid w:val="00315BFD"/>
    <w:rsid w:val="003167B3"/>
    <w:rsid w:val="003205BB"/>
    <w:rsid w:val="0032157D"/>
    <w:rsid w:val="00322343"/>
    <w:rsid w:val="00323070"/>
    <w:rsid w:val="00323DF1"/>
    <w:rsid w:val="003256F2"/>
    <w:rsid w:val="00325A88"/>
    <w:rsid w:val="00325AB5"/>
    <w:rsid w:val="00326034"/>
    <w:rsid w:val="0032613C"/>
    <w:rsid w:val="00332F21"/>
    <w:rsid w:val="0033335A"/>
    <w:rsid w:val="003334A9"/>
    <w:rsid w:val="003356B4"/>
    <w:rsid w:val="00337082"/>
    <w:rsid w:val="00340524"/>
    <w:rsid w:val="003407CF"/>
    <w:rsid w:val="003418B9"/>
    <w:rsid w:val="00341945"/>
    <w:rsid w:val="0034207D"/>
    <w:rsid w:val="003428F6"/>
    <w:rsid w:val="00343AF2"/>
    <w:rsid w:val="003447D2"/>
    <w:rsid w:val="00344B60"/>
    <w:rsid w:val="00345653"/>
    <w:rsid w:val="003460B1"/>
    <w:rsid w:val="0034636E"/>
    <w:rsid w:val="00346407"/>
    <w:rsid w:val="00346749"/>
    <w:rsid w:val="003470F8"/>
    <w:rsid w:val="0035069E"/>
    <w:rsid w:val="00350D73"/>
    <w:rsid w:val="00351B28"/>
    <w:rsid w:val="00352BEC"/>
    <w:rsid w:val="00353F99"/>
    <w:rsid w:val="0035466D"/>
    <w:rsid w:val="0035494B"/>
    <w:rsid w:val="0035495E"/>
    <w:rsid w:val="0035598D"/>
    <w:rsid w:val="00355B80"/>
    <w:rsid w:val="003603F9"/>
    <w:rsid w:val="0036109D"/>
    <w:rsid w:val="003616A6"/>
    <w:rsid w:val="003629AC"/>
    <w:rsid w:val="00362F9E"/>
    <w:rsid w:val="00363981"/>
    <w:rsid w:val="00364384"/>
    <w:rsid w:val="003649D6"/>
    <w:rsid w:val="0036506C"/>
    <w:rsid w:val="00366674"/>
    <w:rsid w:val="00367615"/>
    <w:rsid w:val="003722EE"/>
    <w:rsid w:val="00372D1D"/>
    <w:rsid w:val="0037407C"/>
    <w:rsid w:val="00374D76"/>
    <w:rsid w:val="00375ECA"/>
    <w:rsid w:val="00377B77"/>
    <w:rsid w:val="00382107"/>
    <w:rsid w:val="0038217C"/>
    <w:rsid w:val="003825FC"/>
    <w:rsid w:val="00382734"/>
    <w:rsid w:val="003828F6"/>
    <w:rsid w:val="00384603"/>
    <w:rsid w:val="003856E6"/>
    <w:rsid w:val="00385CE6"/>
    <w:rsid w:val="00385D55"/>
    <w:rsid w:val="00386087"/>
    <w:rsid w:val="003861BD"/>
    <w:rsid w:val="003869A3"/>
    <w:rsid w:val="0038739D"/>
    <w:rsid w:val="00390B34"/>
    <w:rsid w:val="00390FC3"/>
    <w:rsid w:val="003917CC"/>
    <w:rsid w:val="003920FD"/>
    <w:rsid w:val="003939C1"/>
    <w:rsid w:val="0039404E"/>
    <w:rsid w:val="003943AE"/>
    <w:rsid w:val="0039608F"/>
    <w:rsid w:val="003962DA"/>
    <w:rsid w:val="00396812"/>
    <w:rsid w:val="003972C0"/>
    <w:rsid w:val="00397676"/>
    <w:rsid w:val="00397C5B"/>
    <w:rsid w:val="003A00BC"/>
    <w:rsid w:val="003A090D"/>
    <w:rsid w:val="003A0F04"/>
    <w:rsid w:val="003A2E99"/>
    <w:rsid w:val="003A3CD1"/>
    <w:rsid w:val="003A566D"/>
    <w:rsid w:val="003A57C6"/>
    <w:rsid w:val="003A6B48"/>
    <w:rsid w:val="003A6C45"/>
    <w:rsid w:val="003A790B"/>
    <w:rsid w:val="003A7FBC"/>
    <w:rsid w:val="003B0245"/>
    <w:rsid w:val="003B0B4F"/>
    <w:rsid w:val="003B10A5"/>
    <w:rsid w:val="003B13EC"/>
    <w:rsid w:val="003B1775"/>
    <w:rsid w:val="003B1D81"/>
    <w:rsid w:val="003B1EC9"/>
    <w:rsid w:val="003B3869"/>
    <w:rsid w:val="003B5457"/>
    <w:rsid w:val="003B6A21"/>
    <w:rsid w:val="003B6EC9"/>
    <w:rsid w:val="003C0252"/>
    <w:rsid w:val="003C0438"/>
    <w:rsid w:val="003C0779"/>
    <w:rsid w:val="003C0B2C"/>
    <w:rsid w:val="003C1460"/>
    <w:rsid w:val="003C1736"/>
    <w:rsid w:val="003C180B"/>
    <w:rsid w:val="003C1BF0"/>
    <w:rsid w:val="003C2DF1"/>
    <w:rsid w:val="003C30E1"/>
    <w:rsid w:val="003C3767"/>
    <w:rsid w:val="003C383D"/>
    <w:rsid w:val="003C3A02"/>
    <w:rsid w:val="003C4095"/>
    <w:rsid w:val="003C5D3F"/>
    <w:rsid w:val="003C5EFD"/>
    <w:rsid w:val="003D00B8"/>
    <w:rsid w:val="003D3600"/>
    <w:rsid w:val="003D391D"/>
    <w:rsid w:val="003D3EB7"/>
    <w:rsid w:val="003D3EBD"/>
    <w:rsid w:val="003E0B3A"/>
    <w:rsid w:val="003E1146"/>
    <w:rsid w:val="003E2409"/>
    <w:rsid w:val="003E2854"/>
    <w:rsid w:val="003E4409"/>
    <w:rsid w:val="003E4702"/>
    <w:rsid w:val="003E472E"/>
    <w:rsid w:val="003E4D20"/>
    <w:rsid w:val="003E4DED"/>
    <w:rsid w:val="003E50D9"/>
    <w:rsid w:val="003E7358"/>
    <w:rsid w:val="003E7F45"/>
    <w:rsid w:val="003F01C8"/>
    <w:rsid w:val="003F071F"/>
    <w:rsid w:val="003F1AE2"/>
    <w:rsid w:val="003F1FFB"/>
    <w:rsid w:val="003F215B"/>
    <w:rsid w:val="003F2474"/>
    <w:rsid w:val="003F3D05"/>
    <w:rsid w:val="003F3EA0"/>
    <w:rsid w:val="003F3F12"/>
    <w:rsid w:val="003F4A11"/>
    <w:rsid w:val="003F5DD2"/>
    <w:rsid w:val="003F72BB"/>
    <w:rsid w:val="003F7BC7"/>
    <w:rsid w:val="003F7DB1"/>
    <w:rsid w:val="00401044"/>
    <w:rsid w:val="004014D6"/>
    <w:rsid w:val="00401B96"/>
    <w:rsid w:val="00404BDC"/>
    <w:rsid w:val="00404CD3"/>
    <w:rsid w:val="00404F86"/>
    <w:rsid w:val="004068AB"/>
    <w:rsid w:val="004073E9"/>
    <w:rsid w:val="00407E0E"/>
    <w:rsid w:val="004117A2"/>
    <w:rsid w:val="004120C1"/>
    <w:rsid w:val="00413884"/>
    <w:rsid w:val="00413A40"/>
    <w:rsid w:val="00413A43"/>
    <w:rsid w:val="0041471F"/>
    <w:rsid w:val="0041545A"/>
    <w:rsid w:val="00415633"/>
    <w:rsid w:val="00415E4E"/>
    <w:rsid w:val="00416C22"/>
    <w:rsid w:val="004178AA"/>
    <w:rsid w:val="0042189C"/>
    <w:rsid w:val="00422E96"/>
    <w:rsid w:val="004261AC"/>
    <w:rsid w:val="0042629F"/>
    <w:rsid w:val="0042721A"/>
    <w:rsid w:val="00427B25"/>
    <w:rsid w:val="00430103"/>
    <w:rsid w:val="0043072F"/>
    <w:rsid w:val="0043120F"/>
    <w:rsid w:val="00432A63"/>
    <w:rsid w:val="00433C28"/>
    <w:rsid w:val="00434834"/>
    <w:rsid w:val="00434882"/>
    <w:rsid w:val="00435220"/>
    <w:rsid w:val="004413F8"/>
    <w:rsid w:val="00442186"/>
    <w:rsid w:val="004427AD"/>
    <w:rsid w:val="0044281C"/>
    <w:rsid w:val="004429C1"/>
    <w:rsid w:val="00442D0A"/>
    <w:rsid w:val="00444553"/>
    <w:rsid w:val="00445351"/>
    <w:rsid w:val="00445AE8"/>
    <w:rsid w:val="00445E01"/>
    <w:rsid w:val="004462E9"/>
    <w:rsid w:val="00446345"/>
    <w:rsid w:val="00450A23"/>
    <w:rsid w:val="00451E68"/>
    <w:rsid w:val="00452EAD"/>
    <w:rsid w:val="00453296"/>
    <w:rsid w:val="00453794"/>
    <w:rsid w:val="004544DF"/>
    <w:rsid w:val="00455182"/>
    <w:rsid w:val="00455469"/>
    <w:rsid w:val="00456415"/>
    <w:rsid w:val="0045682E"/>
    <w:rsid w:val="004575C7"/>
    <w:rsid w:val="00457C9F"/>
    <w:rsid w:val="00460678"/>
    <w:rsid w:val="0046089A"/>
    <w:rsid w:val="00460C0A"/>
    <w:rsid w:val="00463391"/>
    <w:rsid w:val="00464228"/>
    <w:rsid w:val="004647FA"/>
    <w:rsid w:val="004648C1"/>
    <w:rsid w:val="00465B2C"/>
    <w:rsid w:val="004661FE"/>
    <w:rsid w:val="0047040A"/>
    <w:rsid w:val="00470FE6"/>
    <w:rsid w:val="00472341"/>
    <w:rsid w:val="0047309E"/>
    <w:rsid w:val="00473C03"/>
    <w:rsid w:val="00474C59"/>
    <w:rsid w:val="00475A8E"/>
    <w:rsid w:val="004762E1"/>
    <w:rsid w:val="00476611"/>
    <w:rsid w:val="004809F0"/>
    <w:rsid w:val="004826D5"/>
    <w:rsid w:val="00482732"/>
    <w:rsid w:val="00482F4A"/>
    <w:rsid w:val="0048353D"/>
    <w:rsid w:val="00483A8B"/>
    <w:rsid w:val="00483AD4"/>
    <w:rsid w:val="00485113"/>
    <w:rsid w:val="004862E5"/>
    <w:rsid w:val="004905C6"/>
    <w:rsid w:val="00490AD4"/>
    <w:rsid w:val="00491991"/>
    <w:rsid w:val="00491993"/>
    <w:rsid w:val="00491B6A"/>
    <w:rsid w:val="00491DF4"/>
    <w:rsid w:val="00491E3B"/>
    <w:rsid w:val="0049226B"/>
    <w:rsid w:val="00492B10"/>
    <w:rsid w:val="00493651"/>
    <w:rsid w:val="00493CDE"/>
    <w:rsid w:val="00494EEF"/>
    <w:rsid w:val="00495C23"/>
    <w:rsid w:val="00495E86"/>
    <w:rsid w:val="004961A2"/>
    <w:rsid w:val="004964C0"/>
    <w:rsid w:val="00496790"/>
    <w:rsid w:val="00496B38"/>
    <w:rsid w:val="00496CB2"/>
    <w:rsid w:val="0049774A"/>
    <w:rsid w:val="004A012D"/>
    <w:rsid w:val="004A0AD1"/>
    <w:rsid w:val="004A0E82"/>
    <w:rsid w:val="004A2016"/>
    <w:rsid w:val="004A3097"/>
    <w:rsid w:val="004A3C4E"/>
    <w:rsid w:val="004A6410"/>
    <w:rsid w:val="004A709F"/>
    <w:rsid w:val="004A7112"/>
    <w:rsid w:val="004B12F3"/>
    <w:rsid w:val="004B16E0"/>
    <w:rsid w:val="004B186B"/>
    <w:rsid w:val="004B19EF"/>
    <w:rsid w:val="004B2AAC"/>
    <w:rsid w:val="004B4C31"/>
    <w:rsid w:val="004B4C96"/>
    <w:rsid w:val="004B528B"/>
    <w:rsid w:val="004B5997"/>
    <w:rsid w:val="004C039C"/>
    <w:rsid w:val="004C0594"/>
    <w:rsid w:val="004C0D32"/>
    <w:rsid w:val="004C16BC"/>
    <w:rsid w:val="004C1F91"/>
    <w:rsid w:val="004C23DA"/>
    <w:rsid w:val="004C2DE9"/>
    <w:rsid w:val="004C3424"/>
    <w:rsid w:val="004C3868"/>
    <w:rsid w:val="004C3966"/>
    <w:rsid w:val="004C3B33"/>
    <w:rsid w:val="004C58FF"/>
    <w:rsid w:val="004C691F"/>
    <w:rsid w:val="004C7A4E"/>
    <w:rsid w:val="004C7AB5"/>
    <w:rsid w:val="004C7B52"/>
    <w:rsid w:val="004C7D14"/>
    <w:rsid w:val="004C7E0E"/>
    <w:rsid w:val="004D274B"/>
    <w:rsid w:val="004D28C6"/>
    <w:rsid w:val="004D35B9"/>
    <w:rsid w:val="004D4D69"/>
    <w:rsid w:val="004D6179"/>
    <w:rsid w:val="004D770C"/>
    <w:rsid w:val="004E03E5"/>
    <w:rsid w:val="004E1AFF"/>
    <w:rsid w:val="004E1F87"/>
    <w:rsid w:val="004E2147"/>
    <w:rsid w:val="004E2D3B"/>
    <w:rsid w:val="004E4481"/>
    <w:rsid w:val="004E4FB0"/>
    <w:rsid w:val="004E5575"/>
    <w:rsid w:val="004E5D45"/>
    <w:rsid w:val="004E5E34"/>
    <w:rsid w:val="004E6BE1"/>
    <w:rsid w:val="004E725A"/>
    <w:rsid w:val="004E7380"/>
    <w:rsid w:val="004E7C8A"/>
    <w:rsid w:val="004E7EC9"/>
    <w:rsid w:val="004F06E8"/>
    <w:rsid w:val="004F15E6"/>
    <w:rsid w:val="004F1B7E"/>
    <w:rsid w:val="004F1C06"/>
    <w:rsid w:val="004F2C61"/>
    <w:rsid w:val="004F41B2"/>
    <w:rsid w:val="004F4BA1"/>
    <w:rsid w:val="004F5381"/>
    <w:rsid w:val="004F5D08"/>
    <w:rsid w:val="0050096E"/>
    <w:rsid w:val="00500D2C"/>
    <w:rsid w:val="0050130E"/>
    <w:rsid w:val="00502CE9"/>
    <w:rsid w:val="00503457"/>
    <w:rsid w:val="0050464C"/>
    <w:rsid w:val="00504884"/>
    <w:rsid w:val="00504A5B"/>
    <w:rsid w:val="00505855"/>
    <w:rsid w:val="00507E41"/>
    <w:rsid w:val="00511084"/>
    <w:rsid w:val="005119AC"/>
    <w:rsid w:val="005134EA"/>
    <w:rsid w:val="00513F5F"/>
    <w:rsid w:val="005146D1"/>
    <w:rsid w:val="00514BB1"/>
    <w:rsid w:val="00515E22"/>
    <w:rsid w:val="0051682D"/>
    <w:rsid w:val="0051698C"/>
    <w:rsid w:val="00516AC4"/>
    <w:rsid w:val="00516CD4"/>
    <w:rsid w:val="00520C78"/>
    <w:rsid w:val="005216C4"/>
    <w:rsid w:val="00524A84"/>
    <w:rsid w:val="0052523A"/>
    <w:rsid w:val="005253DE"/>
    <w:rsid w:val="005255E8"/>
    <w:rsid w:val="00525671"/>
    <w:rsid w:val="0052688F"/>
    <w:rsid w:val="00527936"/>
    <w:rsid w:val="005300DB"/>
    <w:rsid w:val="00530712"/>
    <w:rsid w:val="0053098F"/>
    <w:rsid w:val="00530E50"/>
    <w:rsid w:val="00531701"/>
    <w:rsid w:val="005343B9"/>
    <w:rsid w:val="00534A93"/>
    <w:rsid w:val="00534D99"/>
    <w:rsid w:val="0053601E"/>
    <w:rsid w:val="0053658A"/>
    <w:rsid w:val="00537493"/>
    <w:rsid w:val="00542116"/>
    <w:rsid w:val="00542F7E"/>
    <w:rsid w:val="005439A4"/>
    <w:rsid w:val="00543A11"/>
    <w:rsid w:val="00543F72"/>
    <w:rsid w:val="0054443E"/>
    <w:rsid w:val="005447A7"/>
    <w:rsid w:val="00545104"/>
    <w:rsid w:val="0054627D"/>
    <w:rsid w:val="00547A9A"/>
    <w:rsid w:val="005506FA"/>
    <w:rsid w:val="00550FAE"/>
    <w:rsid w:val="00551C06"/>
    <w:rsid w:val="005528E4"/>
    <w:rsid w:val="005543F0"/>
    <w:rsid w:val="005544D5"/>
    <w:rsid w:val="005559D2"/>
    <w:rsid w:val="00556605"/>
    <w:rsid w:val="00556A31"/>
    <w:rsid w:val="0055716E"/>
    <w:rsid w:val="00561505"/>
    <w:rsid w:val="005621CC"/>
    <w:rsid w:val="0056229D"/>
    <w:rsid w:val="00562413"/>
    <w:rsid w:val="00562468"/>
    <w:rsid w:val="005624D5"/>
    <w:rsid w:val="00563E12"/>
    <w:rsid w:val="005648B8"/>
    <w:rsid w:val="00564ACD"/>
    <w:rsid w:val="00564D66"/>
    <w:rsid w:val="005658F5"/>
    <w:rsid w:val="00565D2D"/>
    <w:rsid w:val="00566450"/>
    <w:rsid w:val="00566F6C"/>
    <w:rsid w:val="00567BFB"/>
    <w:rsid w:val="00567F43"/>
    <w:rsid w:val="005700E3"/>
    <w:rsid w:val="00570DCE"/>
    <w:rsid w:val="0057136E"/>
    <w:rsid w:val="00571670"/>
    <w:rsid w:val="0057388D"/>
    <w:rsid w:val="005739BE"/>
    <w:rsid w:val="00574812"/>
    <w:rsid w:val="00574CD5"/>
    <w:rsid w:val="00576BBB"/>
    <w:rsid w:val="00576BE4"/>
    <w:rsid w:val="00577131"/>
    <w:rsid w:val="00581871"/>
    <w:rsid w:val="00581D68"/>
    <w:rsid w:val="005828E2"/>
    <w:rsid w:val="005844AB"/>
    <w:rsid w:val="005852A2"/>
    <w:rsid w:val="00586975"/>
    <w:rsid w:val="005869CB"/>
    <w:rsid w:val="00587272"/>
    <w:rsid w:val="00587436"/>
    <w:rsid w:val="00587E67"/>
    <w:rsid w:val="005919B5"/>
    <w:rsid w:val="00591D76"/>
    <w:rsid w:val="00592C33"/>
    <w:rsid w:val="00594DFF"/>
    <w:rsid w:val="0059505D"/>
    <w:rsid w:val="005956B8"/>
    <w:rsid w:val="00595DB3"/>
    <w:rsid w:val="0059600D"/>
    <w:rsid w:val="005966B7"/>
    <w:rsid w:val="0059771F"/>
    <w:rsid w:val="005A033C"/>
    <w:rsid w:val="005A1969"/>
    <w:rsid w:val="005A1BEF"/>
    <w:rsid w:val="005A21D8"/>
    <w:rsid w:val="005A3411"/>
    <w:rsid w:val="005A36F2"/>
    <w:rsid w:val="005A3984"/>
    <w:rsid w:val="005A3B07"/>
    <w:rsid w:val="005A3F6A"/>
    <w:rsid w:val="005A45E5"/>
    <w:rsid w:val="005A4DFB"/>
    <w:rsid w:val="005A4F17"/>
    <w:rsid w:val="005A7278"/>
    <w:rsid w:val="005A7826"/>
    <w:rsid w:val="005A7E8E"/>
    <w:rsid w:val="005B0DD4"/>
    <w:rsid w:val="005B15FC"/>
    <w:rsid w:val="005B18D2"/>
    <w:rsid w:val="005B1FE8"/>
    <w:rsid w:val="005B408F"/>
    <w:rsid w:val="005B44E4"/>
    <w:rsid w:val="005B4C5F"/>
    <w:rsid w:val="005B4F70"/>
    <w:rsid w:val="005B7353"/>
    <w:rsid w:val="005B7428"/>
    <w:rsid w:val="005C0A10"/>
    <w:rsid w:val="005C19D5"/>
    <w:rsid w:val="005C1CAA"/>
    <w:rsid w:val="005C1FE5"/>
    <w:rsid w:val="005C24BB"/>
    <w:rsid w:val="005C25C8"/>
    <w:rsid w:val="005C335A"/>
    <w:rsid w:val="005C36BC"/>
    <w:rsid w:val="005C451B"/>
    <w:rsid w:val="005C6086"/>
    <w:rsid w:val="005C618B"/>
    <w:rsid w:val="005C6B56"/>
    <w:rsid w:val="005C6E74"/>
    <w:rsid w:val="005C7990"/>
    <w:rsid w:val="005D00A7"/>
    <w:rsid w:val="005D1354"/>
    <w:rsid w:val="005D2B83"/>
    <w:rsid w:val="005D35C6"/>
    <w:rsid w:val="005D5972"/>
    <w:rsid w:val="005D5EB3"/>
    <w:rsid w:val="005D6926"/>
    <w:rsid w:val="005D6F2F"/>
    <w:rsid w:val="005E0B46"/>
    <w:rsid w:val="005E13E0"/>
    <w:rsid w:val="005E237A"/>
    <w:rsid w:val="005E2E78"/>
    <w:rsid w:val="005E3620"/>
    <w:rsid w:val="005E398A"/>
    <w:rsid w:val="005E67FE"/>
    <w:rsid w:val="005E6A7B"/>
    <w:rsid w:val="005E7745"/>
    <w:rsid w:val="005E7B11"/>
    <w:rsid w:val="005F1B94"/>
    <w:rsid w:val="005F1CF6"/>
    <w:rsid w:val="005F2237"/>
    <w:rsid w:val="005F3F81"/>
    <w:rsid w:val="005F4064"/>
    <w:rsid w:val="005F5261"/>
    <w:rsid w:val="005F5F52"/>
    <w:rsid w:val="005F64FF"/>
    <w:rsid w:val="005F6F10"/>
    <w:rsid w:val="005F771A"/>
    <w:rsid w:val="006003ED"/>
    <w:rsid w:val="0060047E"/>
    <w:rsid w:val="00600ABA"/>
    <w:rsid w:val="00601B58"/>
    <w:rsid w:val="00601B8E"/>
    <w:rsid w:val="00602352"/>
    <w:rsid w:val="00602803"/>
    <w:rsid w:val="00602A8E"/>
    <w:rsid w:val="00603FAE"/>
    <w:rsid w:val="00606151"/>
    <w:rsid w:val="00606F07"/>
    <w:rsid w:val="00607476"/>
    <w:rsid w:val="00610A64"/>
    <w:rsid w:val="00611A01"/>
    <w:rsid w:val="00611A26"/>
    <w:rsid w:val="00611C49"/>
    <w:rsid w:val="00611CE7"/>
    <w:rsid w:val="0061362A"/>
    <w:rsid w:val="00613EC6"/>
    <w:rsid w:val="00613FE3"/>
    <w:rsid w:val="00614170"/>
    <w:rsid w:val="006149DE"/>
    <w:rsid w:val="00616A9D"/>
    <w:rsid w:val="00616B68"/>
    <w:rsid w:val="006173BA"/>
    <w:rsid w:val="00617851"/>
    <w:rsid w:val="00620F1C"/>
    <w:rsid w:val="00622B36"/>
    <w:rsid w:val="0062352D"/>
    <w:rsid w:val="006237C6"/>
    <w:rsid w:val="00624208"/>
    <w:rsid w:val="00624210"/>
    <w:rsid w:val="00625D52"/>
    <w:rsid w:val="006262E8"/>
    <w:rsid w:val="00626B01"/>
    <w:rsid w:val="0062710D"/>
    <w:rsid w:val="0062742A"/>
    <w:rsid w:val="00627A03"/>
    <w:rsid w:val="00630400"/>
    <w:rsid w:val="00631FDB"/>
    <w:rsid w:val="00632934"/>
    <w:rsid w:val="006333BF"/>
    <w:rsid w:val="00633AE0"/>
    <w:rsid w:val="00633BE6"/>
    <w:rsid w:val="006346C2"/>
    <w:rsid w:val="00635404"/>
    <w:rsid w:val="0063704A"/>
    <w:rsid w:val="00637543"/>
    <w:rsid w:val="006402A5"/>
    <w:rsid w:val="006408B8"/>
    <w:rsid w:val="00645406"/>
    <w:rsid w:val="00645CBC"/>
    <w:rsid w:val="00646888"/>
    <w:rsid w:val="00647101"/>
    <w:rsid w:val="00647245"/>
    <w:rsid w:val="00647534"/>
    <w:rsid w:val="00647549"/>
    <w:rsid w:val="0064775A"/>
    <w:rsid w:val="00647976"/>
    <w:rsid w:val="006501F6"/>
    <w:rsid w:val="0065127A"/>
    <w:rsid w:val="006512A2"/>
    <w:rsid w:val="006513AD"/>
    <w:rsid w:val="00651C46"/>
    <w:rsid w:val="00652D3F"/>
    <w:rsid w:val="00652F9C"/>
    <w:rsid w:val="00655636"/>
    <w:rsid w:val="00655A92"/>
    <w:rsid w:val="0065795F"/>
    <w:rsid w:val="00657A55"/>
    <w:rsid w:val="0066128F"/>
    <w:rsid w:val="006612E7"/>
    <w:rsid w:val="006623EE"/>
    <w:rsid w:val="006629FF"/>
    <w:rsid w:val="00662E78"/>
    <w:rsid w:val="00664119"/>
    <w:rsid w:val="006644AB"/>
    <w:rsid w:val="0066499F"/>
    <w:rsid w:val="006659AC"/>
    <w:rsid w:val="00666AE4"/>
    <w:rsid w:val="006671AE"/>
    <w:rsid w:val="00667D67"/>
    <w:rsid w:val="00667FE8"/>
    <w:rsid w:val="006713EA"/>
    <w:rsid w:val="0067153B"/>
    <w:rsid w:val="00671928"/>
    <w:rsid w:val="00672242"/>
    <w:rsid w:val="00673EB9"/>
    <w:rsid w:val="00675FF1"/>
    <w:rsid w:val="0067619B"/>
    <w:rsid w:val="006800C6"/>
    <w:rsid w:val="00680999"/>
    <w:rsid w:val="0068142B"/>
    <w:rsid w:val="00682E5E"/>
    <w:rsid w:val="00682FF9"/>
    <w:rsid w:val="00683335"/>
    <w:rsid w:val="00690342"/>
    <w:rsid w:val="0069054C"/>
    <w:rsid w:val="006909D5"/>
    <w:rsid w:val="00691656"/>
    <w:rsid w:val="00693F0E"/>
    <w:rsid w:val="00694226"/>
    <w:rsid w:val="006960EE"/>
    <w:rsid w:val="0069611D"/>
    <w:rsid w:val="00696A11"/>
    <w:rsid w:val="0069734D"/>
    <w:rsid w:val="006A27CE"/>
    <w:rsid w:val="006A34BC"/>
    <w:rsid w:val="006A4539"/>
    <w:rsid w:val="006A4AA6"/>
    <w:rsid w:val="006A5562"/>
    <w:rsid w:val="006B2FCF"/>
    <w:rsid w:val="006B345F"/>
    <w:rsid w:val="006B352B"/>
    <w:rsid w:val="006B3C24"/>
    <w:rsid w:val="006B44F5"/>
    <w:rsid w:val="006B4FC0"/>
    <w:rsid w:val="006B5775"/>
    <w:rsid w:val="006B6358"/>
    <w:rsid w:val="006B72C8"/>
    <w:rsid w:val="006B783A"/>
    <w:rsid w:val="006C10CC"/>
    <w:rsid w:val="006C137D"/>
    <w:rsid w:val="006C1FF0"/>
    <w:rsid w:val="006C225E"/>
    <w:rsid w:val="006C391D"/>
    <w:rsid w:val="006C3C30"/>
    <w:rsid w:val="006C4094"/>
    <w:rsid w:val="006C4C4D"/>
    <w:rsid w:val="006C59CB"/>
    <w:rsid w:val="006C64A8"/>
    <w:rsid w:val="006D049D"/>
    <w:rsid w:val="006D0AB1"/>
    <w:rsid w:val="006D15C8"/>
    <w:rsid w:val="006D22C3"/>
    <w:rsid w:val="006D27C7"/>
    <w:rsid w:val="006D2998"/>
    <w:rsid w:val="006D2CB6"/>
    <w:rsid w:val="006D39A4"/>
    <w:rsid w:val="006D41C5"/>
    <w:rsid w:val="006D4921"/>
    <w:rsid w:val="006D5839"/>
    <w:rsid w:val="006D6F64"/>
    <w:rsid w:val="006D71C0"/>
    <w:rsid w:val="006D7D39"/>
    <w:rsid w:val="006E08AB"/>
    <w:rsid w:val="006E09D2"/>
    <w:rsid w:val="006E1244"/>
    <w:rsid w:val="006E1F88"/>
    <w:rsid w:val="006E24B6"/>
    <w:rsid w:val="006E2928"/>
    <w:rsid w:val="006E3C59"/>
    <w:rsid w:val="006E43E4"/>
    <w:rsid w:val="006E4C4F"/>
    <w:rsid w:val="006E5480"/>
    <w:rsid w:val="006E573D"/>
    <w:rsid w:val="006E601D"/>
    <w:rsid w:val="006E65C3"/>
    <w:rsid w:val="006E70D1"/>
    <w:rsid w:val="006E76CC"/>
    <w:rsid w:val="006F1314"/>
    <w:rsid w:val="006F25ED"/>
    <w:rsid w:val="006F322E"/>
    <w:rsid w:val="006F3774"/>
    <w:rsid w:val="006F3780"/>
    <w:rsid w:val="006F51B3"/>
    <w:rsid w:val="006F5671"/>
    <w:rsid w:val="006F5BF2"/>
    <w:rsid w:val="006F5DAA"/>
    <w:rsid w:val="006F5E35"/>
    <w:rsid w:val="006F67C3"/>
    <w:rsid w:val="006F7988"/>
    <w:rsid w:val="0070218E"/>
    <w:rsid w:val="00702293"/>
    <w:rsid w:val="00702380"/>
    <w:rsid w:val="00702BD3"/>
    <w:rsid w:val="00703208"/>
    <w:rsid w:val="00703FE4"/>
    <w:rsid w:val="007063B1"/>
    <w:rsid w:val="007070D8"/>
    <w:rsid w:val="00710A18"/>
    <w:rsid w:val="00710BA2"/>
    <w:rsid w:val="00713074"/>
    <w:rsid w:val="00713B30"/>
    <w:rsid w:val="00714292"/>
    <w:rsid w:val="00714678"/>
    <w:rsid w:val="00714E83"/>
    <w:rsid w:val="00715695"/>
    <w:rsid w:val="007159E2"/>
    <w:rsid w:val="00715AD8"/>
    <w:rsid w:val="00717559"/>
    <w:rsid w:val="00717751"/>
    <w:rsid w:val="00717E2A"/>
    <w:rsid w:val="0072238A"/>
    <w:rsid w:val="0072431F"/>
    <w:rsid w:val="00725448"/>
    <w:rsid w:val="007254A8"/>
    <w:rsid w:val="00726216"/>
    <w:rsid w:val="00726217"/>
    <w:rsid w:val="00726A8B"/>
    <w:rsid w:val="0072772F"/>
    <w:rsid w:val="00730D88"/>
    <w:rsid w:val="00732B5A"/>
    <w:rsid w:val="00733787"/>
    <w:rsid w:val="00734C4B"/>
    <w:rsid w:val="0073566A"/>
    <w:rsid w:val="007371AC"/>
    <w:rsid w:val="00737E62"/>
    <w:rsid w:val="00740D11"/>
    <w:rsid w:val="00741205"/>
    <w:rsid w:val="00742168"/>
    <w:rsid w:val="007425EB"/>
    <w:rsid w:val="00743A78"/>
    <w:rsid w:val="00743A81"/>
    <w:rsid w:val="007445FB"/>
    <w:rsid w:val="00745340"/>
    <w:rsid w:val="0074666A"/>
    <w:rsid w:val="0074689D"/>
    <w:rsid w:val="0074729D"/>
    <w:rsid w:val="007478D1"/>
    <w:rsid w:val="007508EE"/>
    <w:rsid w:val="0075155A"/>
    <w:rsid w:val="00751777"/>
    <w:rsid w:val="0075191D"/>
    <w:rsid w:val="007521C4"/>
    <w:rsid w:val="007535C3"/>
    <w:rsid w:val="00753A27"/>
    <w:rsid w:val="00753C40"/>
    <w:rsid w:val="0075576C"/>
    <w:rsid w:val="007574F6"/>
    <w:rsid w:val="007600D0"/>
    <w:rsid w:val="00760BCF"/>
    <w:rsid w:val="00761490"/>
    <w:rsid w:val="0076175F"/>
    <w:rsid w:val="007620C3"/>
    <w:rsid w:val="0076397F"/>
    <w:rsid w:val="0076400D"/>
    <w:rsid w:val="00764328"/>
    <w:rsid w:val="007648D9"/>
    <w:rsid w:val="0076520E"/>
    <w:rsid w:val="00765C53"/>
    <w:rsid w:val="00766F62"/>
    <w:rsid w:val="00770805"/>
    <w:rsid w:val="00771764"/>
    <w:rsid w:val="007723D0"/>
    <w:rsid w:val="0077389C"/>
    <w:rsid w:val="007747EF"/>
    <w:rsid w:val="00775AF0"/>
    <w:rsid w:val="007768E5"/>
    <w:rsid w:val="007815F2"/>
    <w:rsid w:val="00781B13"/>
    <w:rsid w:val="00782B15"/>
    <w:rsid w:val="00782D8F"/>
    <w:rsid w:val="00782EE6"/>
    <w:rsid w:val="00783D6B"/>
    <w:rsid w:val="00784C49"/>
    <w:rsid w:val="00785209"/>
    <w:rsid w:val="007853EB"/>
    <w:rsid w:val="00785819"/>
    <w:rsid w:val="00790FED"/>
    <w:rsid w:val="007921E4"/>
    <w:rsid w:val="007925EC"/>
    <w:rsid w:val="00793B98"/>
    <w:rsid w:val="00794187"/>
    <w:rsid w:val="0079690F"/>
    <w:rsid w:val="007A0502"/>
    <w:rsid w:val="007A2BD5"/>
    <w:rsid w:val="007A2EE4"/>
    <w:rsid w:val="007A2F46"/>
    <w:rsid w:val="007A365B"/>
    <w:rsid w:val="007A5635"/>
    <w:rsid w:val="007A7161"/>
    <w:rsid w:val="007A72F1"/>
    <w:rsid w:val="007B1A41"/>
    <w:rsid w:val="007B20E0"/>
    <w:rsid w:val="007B22A6"/>
    <w:rsid w:val="007B4C1E"/>
    <w:rsid w:val="007B5D5E"/>
    <w:rsid w:val="007B6C8D"/>
    <w:rsid w:val="007B6F0D"/>
    <w:rsid w:val="007B742E"/>
    <w:rsid w:val="007C0A09"/>
    <w:rsid w:val="007C1308"/>
    <w:rsid w:val="007C28EF"/>
    <w:rsid w:val="007C3189"/>
    <w:rsid w:val="007C3B53"/>
    <w:rsid w:val="007C3C52"/>
    <w:rsid w:val="007C5C02"/>
    <w:rsid w:val="007C6096"/>
    <w:rsid w:val="007C6694"/>
    <w:rsid w:val="007C700B"/>
    <w:rsid w:val="007D094D"/>
    <w:rsid w:val="007D0A96"/>
    <w:rsid w:val="007D30D8"/>
    <w:rsid w:val="007D3674"/>
    <w:rsid w:val="007D3702"/>
    <w:rsid w:val="007D5456"/>
    <w:rsid w:val="007D6436"/>
    <w:rsid w:val="007D6985"/>
    <w:rsid w:val="007D6E72"/>
    <w:rsid w:val="007D7A9B"/>
    <w:rsid w:val="007E35B8"/>
    <w:rsid w:val="007E36C8"/>
    <w:rsid w:val="007E3C0B"/>
    <w:rsid w:val="007E50BC"/>
    <w:rsid w:val="007E66A8"/>
    <w:rsid w:val="007E7199"/>
    <w:rsid w:val="007E7309"/>
    <w:rsid w:val="007E7DE6"/>
    <w:rsid w:val="007F047B"/>
    <w:rsid w:val="007F0F0D"/>
    <w:rsid w:val="007F209A"/>
    <w:rsid w:val="007F29B5"/>
    <w:rsid w:val="007F2E2E"/>
    <w:rsid w:val="007F3772"/>
    <w:rsid w:val="007F3834"/>
    <w:rsid w:val="007F3C7F"/>
    <w:rsid w:val="007F5672"/>
    <w:rsid w:val="007F6DAD"/>
    <w:rsid w:val="007F7945"/>
    <w:rsid w:val="007F7CEA"/>
    <w:rsid w:val="00800948"/>
    <w:rsid w:val="00800D83"/>
    <w:rsid w:val="00800EC3"/>
    <w:rsid w:val="0080121C"/>
    <w:rsid w:val="00801901"/>
    <w:rsid w:val="0080289C"/>
    <w:rsid w:val="00802E92"/>
    <w:rsid w:val="00803B55"/>
    <w:rsid w:val="00803F0A"/>
    <w:rsid w:val="00803FFF"/>
    <w:rsid w:val="0080483C"/>
    <w:rsid w:val="00806219"/>
    <w:rsid w:val="00806526"/>
    <w:rsid w:val="0080711C"/>
    <w:rsid w:val="00810FA8"/>
    <w:rsid w:val="00811936"/>
    <w:rsid w:val="00811C02"/>
    <w:rsid w:val="00812C83"/>
    <w:rsid w:val="00812F16"/>
    <w:rsid w:val="00813BA4"/>
    <w:rsid w:val="00814AE6"/>
    <w:rsid w:val="00814CF9"/>
    <w:rsid w:val="0081602B"/>
    <w:rsid w:val="008169B1"/>
    <w:rsid w:val="00816E16"/>
    <w:rsid w:val="00816E49"/>
    <w:rsid w:val="00816FAD"/>
    <w:rsid w:val="00816FB1"/>
    <w:rsid w:val="00821E01"/>
    <w:rsid w:val="00823807"/>
    <w:rsid w:val="00823CED"/>
    <w:rsid w:val="008244CA"/>
    <w:rsid w:val="00824868"/>
    <w:rsid w:val="00824DBB"/>
    <w:rsid w:val="008251DE"/>
    <w:rsid w:val="00827FA7"/>
    <w:rsid w:val="00831605"/>
    <w:rsid w:val="0083288A"/>
    <w:rsid w:val="00832D07"/>
    <w:rsid w:val="00834683"/>
    <w:rsid w:val="00835157"/>
    <w:rsid w:val="00835A5A"/>
    <w:rsid w:val="00836364"/>
    <w:rsid w:val="008364A3"/>
    <w:rsid w:val="008364CA"/>
    <w:rsid w:val="008402B0"/>
    <w:rsid w:val="00840ED7"/>
    <w:rsid w:val="00841D77"/>
    <w:rsid w:val="00841EB2"/>
    <w:rsid w:val="0084258A"/>
    <w:rsid w:val="0084357F"/>
    <w:rsid w:val="008439D7"/>
    <w:rsid w:val="00844A01"/>
    <w:rsid w:val="00844D3C"/>
    <w:rsid w:val="00845554"/>
    <w:rsid w:val="00845D40"/>
    <w:rsid w:val="00846641"/>
    <w:rsid w:val="0084675B"/>
    <w:rsid w:val="00847194"/>
    <w:rsid w:val="00847A96"/>
    <w:rsid w:val="0085377E"/>
    <w:rsid w:val="00855F42"/>
    <w:rsid w:val="00856C21"/>
    <w:rsid w:val="0085707C"/>
    <w:rsid w:val="00860DEB"/>
    <w:rsid w:val="008616AE"/>
    <w:rsid w:val="00861D97"/>
    <w:rsid w:val="008623B8"/>
    <w:rsid w:val="00862482"/>
    <w:rsid w:val="00864048"/>
    <w:rsid w:val="00864B39"/>
    <w:rsid w:val="00865416"/>
    <w:rsid w:val="008669AA"/>
    <w:rsid w:val="00870367"/>
    <w:rsid w:val="00870389"/>
    <w:rsid w:val="008709B4"/>
    <w:rsid w:val="00870EA7"/>
    <w:rsid w:val="00871E13"/>
    <w:rsid w:val="00873275"/>
    <w:rsid w:val="008736C2"/>
    <w:rsid w:val="00873CD5"/>
    <w:rsid w:val="0087492F"/>
    <w:rsid w:val="0087494C"/>
    <w:rsid w:val="00876ABE"/>
    <w:rsid w:val="00876E5D"/>
    <w:rsid w:val="00881EE7"/>
    <w:rsid w:val="00883813"/>
    <w:rsid w:val="00883C29"/>
    <w:rsid w:val="00887922"/>
    <w:rsid w:val="00887E5B"/>
    <w:rsid w:val="00890D0E"/>
    <w:rsid w:val="00891BAF"/>
    <w:rsid w:val="00892151"/>
    <w:rsid w:val="008927A6"/>
    <w:rsid w:val="008936AA"/>
    <w:rsid w:val="00893AB5"/>
    <w:rsid w:val="00894231"/>
    <w:rsid w:val="00895584"/>
    <w:rsid w:val="00895D59"/>
    <w:rsid w:val="00896279"/>
    <w:rsid w:val="00896FFA"/>
    <w:rsid w:val="008976AA"/>
    <w:rsid w:val="008A0571"/>
    <w:rsid w:val="008A07F6"/>
    <w:rsid w:val="008A1601"/>
    <w:rsid w:val="008A1907"/>
    <w:rsid w:val="008A1CC8"/>
    <w:rsid w:val="008A210E"/>
    <w:rsid w:val="008A2EE7"/>
    <w:rsid w:val="008A3298"/>
    <w:rsid w:val="008A36D8"/>
    <w:rsid w:val="008A4589"/>
    <w:rsid w:val="008A4D82"/>
    <w:rsid w:val="008A4E1A"/>
    <w:rsid w:val="008A5003"/>
    <w:rsid w:val="008A56E1"/>
    <w:rsid w:val="008A5A52"/>
    <w:rsid w:val="008A77DB"/>
    <w:rsid w:val="008A7B04"/>
    <w:rsid w:val="008A7E52"/>
    <w:rsid w:val="008B0457"/>
    <w:rsid w:val="008B0F33"/>
    <w:rsid w:val="008B11DD"/>
    <w:rsid w:val="008B129A"/>
    <w:rsid w:val="008B1640"/>
    <w:rsid w:val="008B3865"/>
    <w:rsid w:val="008B49E1"/>
    <w:rsid w:val="008B58DB"/>
    <w:rsid w:val="008B5C99"/>
    <w:rsid w:val="008B62C5"/>
    <w:rsid w:val="008B68AC"/>
    <w:rsid w:val="008B6F48"/>
    <w:rsid w:val="008B7C84"/>
    <w:rsid w:val="008C01E4"/>
    <w:rsid w:val="008C177E"/>
    <w:rsid w:val="008C1948"/>
    <w:rsid w:val="008C19F4"/>
    <w:rsid w:val="008C264B"/>
    <w:rsid w:val="008C2A31"/>
    <w:rsid w:val="008C3572"/>
    <w:rsid w:val="008C3BDB"/>
    <w:rsid w:val="008C3D90"/>
    <w:rsid w:val="008C412C"/>
    <w:rsid w:val="008C53D4"/>
    <w:rsid w:val="008C5580"/>
    <w:rsid w:val="008C607B"/>
    <w:rsid w:val="008C7217"/>
    <w:rsid w:val="008C75E8"/>
    <w:rsid w:val="008C75EE"/>
    <w:rsid w:val="008D0B3B"/>
    <w:rsid w:val="008D2894"/>
    <w:rsid w:val="008D3C17"/>
    <w:rsid w:val="008D402E"/>
    <w:rsid w:val="008D445B"/>
    <w:rsid w:val="008D4CEB"/>
    <w:rsid w:val="008D624E"/>
    <w:rsid w:val="008D719F"/>
    <w:rsid w:val="008E0E67"/>
    <w:rsid w:val="008E12EF"/>
    <w:rsid w:val="008E18CA"/>
    <w:rsid w:val="008E19A4"/>
    <w:rsid w:val="008E204C"/>
    <w:rsid w:val="008E3A69"/>
    <w:rsid w:val="008E3DFA"/>
    <w:rsid w:val="008E424C"/>
    <w:rsid w:val="008E5AD7"/>
    <w:rsid w:val="008E613E"/>
    <w:rsid w:val="008E62C7"/>
    <w:rsid w:val="008E6F86"/>
    <w:rsid w:val="008F0D27"/>
    <w:rsid w:val="008F11B2"/>
    <w:rsid w:val="008F11BB"/>
    <w:rsid w:val="008F1479"/>
    <w:rsid w:val="008F2A34"/>
    <w:rsid w:val="008F4DBB"/>
    <w:rsid w:val="008F56AC"/>
    <w:rsid w:val="008F7EDA"/>
    <w:rsid w:val="00900275"/>
    <w:rsid w:val="00900FDF"/>
    <w:rsid w:val="00901F6F"/>
    <w:rsid w:val="00902134"/>
    <w:rsid w:val="00902B53"/>
    <w:rsid w:val="009038A4"/>
    <w:rsid w:val="0090435D"/>
    <w:rsid w:val="009059E6"/>
    <w:rsid w:val="00905D14"/>
    <w:rsid w:val="0090617A"/>
    <w:rsid w:val="009079BA"/>
    <w:rsid w:val="00910311"/>
    <w:rsid w:val="009109CC"/>
    <w:rsid w:val="00910C14"/>
    <w:rsid w:val="0091166E"/>
    <w:rsid w:val="00911A32"/>
    <w:rsid w:val="00912805"/>
    <w:rsid w:val="00912D99"/>
    <w:rsid w:val="0091364C"/>
    <w:rsid w:val="00913D6A"/>
    <w:rsid w:val="00914517"/>
    <w:rsid w:val="00914808"/>
    <w:rsid w:val="00914963"/>
    <w:rsid w:val="00915180"/>
    <w:rsid w:val="009158BF"/>
    <w:rsid w:val="009159CC"/>
    <w:rsid w:val="00915CB8"/>
    <w:rsid w:val="00915DAC"/>
    <w:rsid w:val="0091610B"/>
    <w:rsid w:val="00916A54"/>
    <w:rsid w:val="0092070A"/>
    <w:rsid w:val="00920A0C"/>
    <w:rsid w:val="00922120"/>
    <w:rsid w:val="00924152"/>
    <w:rsid w:val="0092490B"/>
    <w:rsid w:val="00924C1B"/>
    <w:rsid w:val="00925C47"/>
    <w:rsid w:val="00925EB8"/>
    <w:rsid w:val="00930151"/>
    <w:rsid w:val="00930431"/>
    <w:rsid w:val="00930EC8"/>
    <w:rsid w:val="00932A54"/>
    <w:rsid w:val="00932BEB"/>
    <w:rsid w:val="0093364C"/>
    <w:rsid w:val="009356A7"/>
    <w:rsid w:val="00935F07"/>
    <w:rsid w:val="00936D49"/>
    <w:rsid w:val="00937BC9"/>
    <w:rsid w:val="009406A5"/>
    <w:rsid w:val="00940BF0"/>
    <w:rsid w:val="0094132D"/>
    <w:rsid w:val="00941E32"/>
    <w:rsid w:val="009428F5"/>
    <w:rsid w:val="00944C44"/>
    <w:rsid w:val="0094553E"/>
    <w:rsid w:val="009458FC"/>
    <w:rsid w:val="00945CAA"/>
    <w:rsid w:val="00946032"/>
    <w:rsid w:val="00946BC7"/>
    <w:rsid w:val="009516D9"/>
    <w:rsid w:val="00951E6F"/>
    <w:rsid w:val="00951FCC"/>
    <w:rsid w:val="00952F9D"/>
    <w:rsid w:val="00954E42"/>
    <w:rsid w:val="0095617B"/>
    <w:rsid w:val="009568EF"/>
    <w:rsid w:val="009570B1"/>
    <w:rsid w:val="00957CBE"/>
    <w:rsid w:val="0096027C"/>
    <w:rsid w:val="009606A0"/>
    <w:rsid w:val="00961171"/>
    <w:rsid w:val="009627FB"/>
    <w:rsid w:val="00963BBF"/>
    <w:rsid w:val="00965F5B"/>
    <w:rsid w:val="009667AE"/>
    <w:rsid w:val="00967055"/>
    <w:rsid w:val="00967385"/>
    <w:rsid w:val="009675B7"/>
    <w:rsid w:val="00967794"/>
    <w:rsid w:val="00972FDC"/>
    <w:rsid w:val="00973F54"/>
    <w:rsid w:val="009741A8"/>
    <w:rsid w:val="00980665"/>
    <w:rsid w:val="0098448D"/>
    <w:rsid w:val="00984B62"/>
    <w:rsid w:val="00984BFC"/>
    <w:rsid w:val="009901B1"/>
    <w:rsid w:val="009908D3"/>
    <w:rsid w:val="0099107D"/>
    <w:rsid w:val="009920A7"/>
    <w:rsid w:val="00992176"/>
    <w:rsid w:val="00993D54"/>
    <w:rsid w:val="00995073"/>
    <w:rsid w:val="00995AE9"/>
    <w:rsid w:val="009967FD"/>
    <w:rsid w:val="00996ED1"/>
    <w:rsid w:val="009972B9"/>
    <w:rsid w:val="00997C6E"/>
    <w:rsid w:val="009A2484"/>
    <w:rsid w:val="009A2C6A"/>
    <w:rsid w:val="009A30FA"/>
    <w:rsid w:val="009A31D1"/>
    <w:rsid w:val="009A3EE5"/>
    <w:rsid w:val="009A3FFC"/>
    <w:rsid w:val="009A5D43"/>
    <w:rsid w:val="009A688A"/>
    <w:rsid w:val="009A6F1D"/>
    <w:rsid w:val="009A772E"/>
    <w:rsid w:val="009A7928"/>
    <w:rsid w:val="009B1236"/>
    <w:rsid w:val="009B1F30"/>
    <w:rsid w:val="009B26C1"/>
    <w:rsid w:val="009B275E"/>
    <w:rsid w:val="009B2B70"/>
    <w:rsid w:val="009B2FB3"/>
    <w:rsid w:val="009B32E2"/>
    <w:rsid w:val="009B347C"/>
    <w:rsid w:val="009B3766"/>
    <w:rsid w:val="009B4AC9"/>
    <w:rsid w:val="009B4E5E"/>
    <w:rsid w:val="009B65EC"/>
    <w:rsid w:val="009B6E8A"/>
    <w:rsid w:val="009B751D"/>
    <w:rsid w:val="009B7C93"/>
    <w:rsid w:val="009C185F"/>
    <w:rsid w:val="009C1AB2"/>
    <w:rsid w:val="009C1C93"/>
    <w:rsid w:val="009C2894"/>
    <w:rsid w:val="009C29D6"/>
    <w:rsid w:val="009C2F50"/>
    <w:rsid w:val="009C3030"/>
    <w:rsid w:val="009C42A6"/>
    <w:rsid w:val="009C65D2"/>
    <w:rsid w:val="009C69BE"/>
    <w:rsid w:val="009C7E8A"/>
    <w:rsid w:val="009D01AD"/>
    <w:rsid w:val="009D075C"/>
    <w:rsid w:val="009D0C67"/>
    <w:rsid w:val="009D138D"/>
    <w:rsid w:val="009D1933"/>
    <w:rsid w:val="009D2076"/>
    <w:rsid w:val="009D22C8"/>
    <w:rsid w:val="009D22F1"/>
    <w:rsid w:val="009D31FE"/>
    <w:rsid w:val="009D363C"/>
    <w:rsid w:val="009D39B8"/>
    <w:rsid w:val="009D3FF2"/>
    <w:rsid w:val="009D4372"/>
    <w:rsid w:val="009D44FA"/>
    <w:rsid w:val="009D4AE8"/>
    <w:rsid w:val="009D6F37"/>
    <w:rsid w:val="009D707E"/>
    <w:rsid w:val="009D78A9"/>
    <w:rsid w:val="009E0582"/>
    <w:rsid w:val="009E06B7"/>
    <w:rsid w:val="009E07AF"/>
    <w:rsid w:val="009E09F1"/>
    <w:rsid w:val="009E0A2E"/>
    <w:rsid w:val="009E0C04"/>
    <w:rsid w:val="009E0CEC"/>
    <w:rsid w:val="009E1F63"/>
    <w:rsid w:val="009E3637"/>
    <w:rsid w:val="009E3D6B"/>
    <w:rsid w:val="009E4D60"/>
    <w:rsid w:val="009E5DCE"/>
    <w:rsid w:val="009E6117"/>
    <w:rsid w:val="009E6A9B"/>
    <w:rsid w:val="009E6E55"/>
    <w:rsid w:val="009E70EE"/>
    <w:rsid w:val="009E7181"/>
    <w:rsid w:val="009E7A56"/>
    <w:rsid w:val="009F05C2"/>
    <w:rsid w:val="009F0C20"/>
    <w:rsid w:val="009F0D71"/>
    <w:rsid w:val="009F0E3F"/>
    <w:rsid w:val="009F1097"/>
    <w:rsid w:val="009F21C6"/>
    <w:rsid w:val="009F3768"/>
    <w:rsid w:val="009F3985"/>
    <w:rsid w:val="009F3DAE"/>
    <w:rsid w:val="009F656A"/>
    <w:rsid w:val="009F6D77"/>
    <w:rsid w:val="009F7208"/>
    <w:rsid w:val="009F7D04"/>
    <w:rsid w:val="00A001A2"/>
    <w:rsid w:val="00A024E1"/>
    <w:rsid w:val="00A02FDF"/>
    <w:rsid w:val="00A05180"/>
    <w:rsid w:val="00A05B1E"/>
    <w:rsid w:val="00A0628C"/>
    <w:rsid w:val="00A062AC"/>
    <w:rsid w:val="00A06416"/>
    <w:rsid w:val="00A06C4A"/>
    <w:rsid w:val="00A11CCB"/>
    <w:rsid w:val="00A12990"/>
    <w:rsid w:val="00A13087"/>
    <w:rsid w:val="00A14128"/>
    <w:rsid w:val="00A147E0"/>
    <w:rsid w:val="00A14968"/>
    <w:rsid w:val="00A163BF"/>
    <w:rsid w:val="00A16819"/>
    <w:rsid w:val="00A16854"/>
    <w:rsid w:val="00A20637"/>
    <w:rsid w:val="00A21AE6"/>
    <w:rsid w:val="00A21EF5"/>
    <w:rsid w:val="00A22345"/>
    <w:rsid w:val="00A23A48"/>
    <w:rsid w:val="00A243CC"/>
    <w:rsid w:val="00A24B93"/>
    <w:rsid w:val="00A250F4"/>
    <w:rsid w:val="00A2597D"/>
    <w:rsid w:val="00A26406"/>
    <w:rsid w:val="00A268F6"/>
    <w:rsid w:val="00A27409"/>
    <w:rsid w:val="00A301BA"/>
    <w:rsid w:val="00A3080C"/>
    <w:rsid w:val="00A31D3C"/>
    <w:rsid w:val="00A32C04"/>
    <w:rsid w:val="00A4069B"/>
    <w:rsid w:val="00A43228"/>
    <w:rsid w:val="00A43271"/>
    <w:rsid w:val="00A4355B"/>
    <w:rsid w:val="00A43EB1"/>
    <w:rsid w:val="00A45204"/>
    <w:rsid w:val="00A453DC"/>
    <w:rsid w:val="00A458B1"/>
    <w:rsid w:val="00A466E2"/>
    <w:rsid w:val="00A46C11"/>
    <w:rsid w:val="00A46EF4"/>
    <w:rsid w:val="00A5065D"/>
    <w:rsid w:val="00A50FFD"/>
    <w:rsid w:val="00A51A92"/>
    <w:rsid w:val="00A51D33"/>
    <w:rsid w:val="00A52BCC"/>
    <w:rsid w:val="00A52FC9"/>
    <w:rsid w:val="00A530CA"/>
    <w:rsid w:val="00A53B8F"/>
    <w:rsid w:val="00A53E58"/>
    <w:rsid w:val="00A5421D"/>
    <w:rsid w:val="00A54235"/>
    <w:rsid w:val="00A54514"/>
    <w:rsid w:val="00A55895"/>
    <w:rsid w:val="00A55E14"/>
    <w:rsid w:val="00A5731A"/>
    <w:rsid w:val="00A57642"/>
    <w:rsid w:val="00A57A87"/>
    <w:rsid w:val="00A60438"/>
    <w:rsid w:val="00A6055E"/>
    <w:rsid w:val="00A608C8"/>
    <w:rsid w:val="00A61713"/>
    <w:rsid w:val="00A63829"/>
    <w:rsid w:val="00A63A36"/>
    <w:rsid w:val="00A646A1"/>
    <w:rsid w:val="00A649F5"/>
    <w:rsid w:val="00A65A3C"/>
    <w:rsid w:val="00A668BF"/>
    <w:rsid w:val="00A66E50"/>
    <w:rsid w:val="00A671FB"/>
    <w:rsid w:val="00A67298"/>
    <w:rsid w:val="00A7063F"/>
    <w:rsid w:val="00A70C79"/>
    <w:rsid w:val="00A7136F"/>
    <w:rsid w:val="00A722DB"/>
    <w:rsid w:val="00A72550"/>
    <w:rsid w:val="00A72BC9"/>
    <w:rsid w:val="00A72FAD"/>
    <w:rsid w:val="00A73FCC"/>
    <w:rsid w:val="00A74529"/>
    <w:rsid w:val="00A75804"/>
    <w:rsid w:val="00A7751F"/>
    <w:rsid w:val="00A779E7"/>
    <w:rsid w:val="00A77B6F"/>
    <w:rsid w:val="00A801DC"/>
    <w:rsid w:val="00A80505"/>
    <w:rsid w:val="00A80631"/>
    <w:rsid w:val="00A80DB7"/>
    <w:rsid w:val="00A814FA"/>
    <w:rsid w:val="00A81A13"/>
    <w:rsid w:val="00A82D9C"/>
    <w:rsid w:val="00A83372"/>
    <w:rsid w:val="00A85CFE"/>
    <w:rsid w:val="00A867DD"/>
    <w:rsid w:val="00A870BF"/>
    <w:rsid w:val="00A87221"/>
    <w:rsid w:val="00A87235"/>
    <w:rsid w:val="00A873B4"/>
    <w:rsid w:val="00A87D8B"/>
    <w:rsid w:val="00A91859"/>
    <w:rsid w:val="00A9185D"/>
    <w:rsid w:val="00A91998"/>
    <w:rsid w:val="00A923D2"/>
    <w:rsid w:val="00A93BA7"/>
    <w:rsid w:val="00A94123"/>
    <w:rsid w:val="00A95FE3"/>
    <w:rsid w:val="00A96220"/>
    <w:rsid w:val="00A9656F"/>
    <w:rsid w:val="00A976E9"/>
    <w:rsid w:val="00AA08A5"/>
    <w:rsid w:val="00AA0C3F"/>
    <w:rsid w:val="00AA1014"/>
    <w:rsid w:val="00AA2AE3"/>
    <w:rsid w:val="00AA2F87"/>
    <w:rsid w:val="00AA3311"/>
    <w:rsid w:val="00AA3A0D"/>
    <w:rsid w:val="00AA481D"/>
    <w:rsid w:val="00AA5C34"/>
    <w:rsid w:val="00AA6299"/>
    <w:rsid w:val="00AA7627"/>
    <w:rsid w:val="00AA7EFA"/>
    <w:rsid w:val="00AB0685"/>
    <w:rsid w:val="00AB0F25"/>
    <w:rsid w:val="00AB354F"/>
    <w:rsid w:val="00AB3628"/>
    <w:rsid w:val="00AB3B35"/>
    <w:rsid w:val="00AB451B"/>
    <w:rsid w:val="00AB4E52"/>
    <w:rsid w:val="00AB5A9E"/>
    <w:rsid w:val="00AB6063"/>
    <w:rsid w:val="00AB648E"/>
    <w:rsid w:val="00AB6AB6"/>
    <w:rsid w:val="00AB71A1"/>
    <w:rsid w:val="00AB7923"/>
    <w:rsid w:val="00AC1230"/>
    <w:rsid w:val="00AC16B3"/>
    <w:rsid w:val="00AC1BBD"/>
    <w:rsid w:val="00AC2732"/>
    <w:rsid w:val="00AC291F"/>
    <w:rsid w:val="00AC2A05"/>
    <w:rsid w:val="00AC3141"/>
    <w:rsid w:val="00AC5721"/>
    <w:rsid w:val="00AC5BAF"/>
    <w:rsid w:val="00AC5E5E"/>
    <w:rsid w:val="00AC686E"/>
    <w:rsid w:val="00AC71C6"/>
    <w:rsid w:val="00AC7224"/>
    <w:rsid w:val="00AD0934"/>
    <w:rsid w:val="00AD0A24"/>
    <w:rsid w:val="00AD0C7A"/>
    <w:rsid w:val="00AD13C0"/>
    <w:rsid w:val="00AD21E5"/>
    <w:rsid w:val="00AD256F"/>
    <w:rsid w:val="00AD2E9C"/>
    <w:rsid w:val="00AD410B"/>
    <w:rsid w:val="00AE08B4"/>
    <w:rsid w:val="00AE15E9"/>
    <w:rsid w:val="00AE1600"/>
    <w:rsid w:val="00AE1709"/>
    <w:rsid w:val="00AE1A22"/>
    <w:rsid w:val="00AE1E7A"/>
    <w:rsid w:val="00AE201F"/>
    <w:rsid w:val="00AE24B3"/>
    <w:rsid w:val="00AE4B88"/>
    <w:rsid w:val="00AE5331"/>
    <w:rsid w:val="00AF09C2"/>
    <w:rsid w:val="00AF0EEA"/>
    <w:rsid w:val="00AF1AF9"/>
    <w:rsid w:val="00AF2FEA"/>
    <w:rsid w:val="00AF35E8"/>
    <w:rsid w:val="00AF3A6E"/>
    <w:rsid w:val="00AF3BD0"/>
    <w:rsid w:val="00AF550C"/>
    <w:rsid w:val="00AF56E6"/>
    <w:rsid w:val="00AF7109"/>
    <w:rsid w:val="00AF72B2"/>
    <w:rsid w:val="00B00E94"/>
    <w:rsid w:val="00B03020"/>
    <w:rsid w:val="00B05DF7"/>
    <w:rsid w:val="00B067D0"/>
    <w:rsid w:val="00B076D6"/>
    <w:rsid w:val="00B07E31"/>
    <w:rsid w:val="00B07E77"/>
    <w:rsid w:val="00B10231"/>
    <w:rsid w:val="00B10A82"/>
    <w:rsid w:val="00B1144B"/>
    <w:rsid w:val="00B13107"/>
    <w:rsid w:val="00B13375"/>
    <w:rsid w:val="00B1343C"/>
    <w:rsid w:val="00B13542"/>
    <w:rsid w:val="00B14221"/>
    <w:rsid w:val="00B155CE"/>
    <w:rsid w:val="00B16D47"/>
    <w:rsid w:val="00B2067B"/>
    <w:rsid w:val="00B20CB5"/>
    <w:rsid w:val="00B20F18"/>
    <w:rsid w:val="00B2233D"/>
    <w:rsid w:val="00B227F1"/>
    <w:rsid w:val="00B23314"/>
    <w:rsid w:val="00B247FC"/>
    <w:rsid w:val="00B24FD4"/>
    <w:rsid w:val="00B2558A"/>
    <w:rsid w:val="00B255C3"/>
    <w:rsid w:val="00B25D69"/>
    <w:rsid w:val="00B25DB5"/>
    <w:rsid w:val="00B262F8"/>
    <w:rsid w:val="00B2754F"/>
    <w:rsid w:val="00B27CB9"/>
    <w:rsid w:val="00B302BE"/>
    <w:rsid w:val="00B32138"/>
    <w:rsid w:val="00B32148"/>
    <w:rsid w:val="00B32C14"/>
    <w:rsid w:val="00B334E0"/>
    <w:rsid w:val="00B34A43"/>
    <w:rsid w:val="00B35A45"/>
    <w:rsid w:val="00B35D09"/>
    <w:rsid w:val="00B36D9B"/>
    <w:rsid w:val="00B40C71"/>
    <w:rsid w:val="00B41A5D"/>
    <w:rsid w:val="00B41B66"/>
    <w:rsid w:val="00B42A39"/>
    <w:rsid w:val="00B43F5F"/>
    <w:rsid w:val="00B44EE6"/>
    <w:rsid w:val="00B44F83"/>
    <w:rsid w:val="00B45E10"/>
    <w:rsid w:val="00B46419"/>
    <w:rsid w:val="00B4685F"/>
    <w:rsid w:val="00B50A90"/>
    <w:rsid w:val="00B51DC5"/>
    <w:rsid w:val="00B51E83"/>
    <w:rsid w:val="00B550BD"/>
    <w:rsid w:val="00B55DE7"/>
    <w:rsid w:val="00B57333"/>
    <w:rsid w:val="00B5791C"/>
    <w:rsid w:val="00B600D2"/>
    <w:rsid w:val="00B60641"/>
    <w:rsid w:val="00B616DE"/>
    <w:rsid w:val="00B632C5"/>
    <w:rsid w:val="00B63AA4"/>
    <w:rsid w:val="00B6485F"/>
    <w:rsid w:val="00B65E3B"/>
    <w:rsid w:val="00B667DA"/>
    <w:rsid w:val="00B66ADA"/>
    <w:rsid w:val="00B70B65"/>
    <w:rsid w:val="00B70F0F"/>
    <w:rsid w:val="00B7213E"/>
    <w:rsid w:val="00B72147"/>
    <w:rsid w:val="00B73020"/>
    <w:rsid w:val="00B73457"/>
    <w:rsid w:val="00B7483C"/>
    <w:rsid w:val="00B75314"/>
    <w:rsid w:val="00B75474"/>
    <w:rsid w:val="00B7606C"/>
    <w:rsid w:val="00B76334"/>
    <w:rsid w:val="00B768E8"/>
    <w:rsid w:val="00B77DD1"/>
    <w:rsid w:val="00B8068F"/>
    <w:rsid w:val="00B814B2"/>
    <w:rsid w:val="00B81676"/>
    <w:rsid w:val="00B81F44"/>
    <w:rsid w:val="00B821A3"/>
    <w:rsid w:val="00B821E3"/>
    <w:rsid w:val="00B829FF"/>
    <w:rsid w:val="00B82CE6"/>
    <w:rsid w:val="00B8364E"/>
    <w:rsid w:val="00B83698"/>
    <w:rsid w:val="00B839B8"/>
    <w:rsid w:val="00B83EC3"/>
    <w:rsid w:val="00B8416A"/>
    <w:rsid w:val="00B84CF1"/>
    <w:rsid w:val="00B854AC"/>
    <w:rsid w:val="00B86461"/>
    <w:rsid w:val="00B864C6"/>
    <w:rsid w:val="00B865EF"/>
    <w:rsid w:val="00B86EE3"/>
    <w:rsid w:val="00B874D0"/>
    <w:rsid w:val="00B87810"/>
    <w:rsid w:val="00B87DC4"/>
    <w:rsid w:val="00B90012"/>
    <w:rsid w:val="00B90A1B"/>
    <w:rsid w:val="00B90DA8"/>
    <w:rsid w:val="00B90F8E"/>
    <w:rsid w:val="00B91391"/>
    <w:rsid w:val="00B91816"/>
    <w:rsid w:val="00B9217F"/>
    <w:rsid w:val="00B92BFE"/>
    <w:rsid w:val="00B935D2"/>
    <w:rsid w:val="00B94353"/>
    <w:rsid w:val="00B94CFC"/>
    <w:rsid w:val="00B97283"/>
    <w:rsid w:val="00B97541"/>
    <w:rsid w:val="00B97ECF"/>
    <w:rsid w:val="00BA0337"/>
    <w:rsid w:val="00BA09CE"/>
    <w:rsid w:val="00BA1214"/>
    <w:rsid w:val="00BA22F4"/>
    <w:rsid w:val="00BA2D9D"/>
    <w:rsid w:val="00BA3EAF"/>
    <w:rsid w:val="00BA4B87"/>
    <w:rsid w:val="00BA4FEA"/>
    <w:rsid w:val="00BA6211"/>
    <w:rsid w:val="00BA62D3"/>
    <w:rsid w:val="00BA669E"/>
    <w:rsid w:val="00BA67B7"/>
    <w:rsid w:val="00BA6E1D"/>
    <w:rsid w:val="00BB059F"/>
    <w:rsid w:val="00BB2892"/>
    <w:rsid w:val="00BB2BD9"/>
    <w:rsid w:val="00BB507E"/>
    <w:rsid w:val="00BB53D6"/>
    <w:rsid w:val="00BB69B9"/>
    <w:rsid w:val="00BB6BDB"/>
    <w:rsid w:val="00BB769F"/>
    <w:rsid w:val="00BB7D5D"/>
    <w:rsid w:val="00BB7D9F"/>
    <w:rsid w:val="00BC03C8"/>
    <w:rsid w:val="00BC06BD"/>
    <w:rsid w:val="00BC0F5E"/>
    <w:rsid w:val="00BC29F1"/>
    <w:rsid w:val="00BC2CBF"/>
    <w:rsid w:val="00BC32D2"/>
    <w:rsid w:val="00BC5494"/>
    <w:rsid w:val="00BC649A"/>
    <w:rsid w:val="00BC664A"/>
    <w:rsid w:val="00BC742E"/>
    <w:rsid w:val="00BD038E"/>
    <w:rsid w:val="00BD0BBC"/>
    <w:rsid w:val="00BD241A"/>
    <w:rsid w:val="00BD45CC"/>
    <w:rsid w:val="00BD4604"/>
    <w:rsid w:val="00BD48CB"/>
    <w:rsid w:val="00BD7763"/>
    <w:rsid w:val="00BE040A"/>
    <w:rsid w:val="00BE04AE"/>
    <w:rsid w:val="00BE2809"/>
    <w:rsid w:val="00BE291E"/>
    <w:rsid w:val="00BE2AA2"/>
    <w:rsid w:val="00BE2D1B"/>
    <w:rsid w:val="00BE2EC4"/>
    <w:rsid w:val="00BE45CF"/>
    <w:rsid w:val="00BE4F3C"/>
    <w:rsid w:val="00BE552F"/>
    <w:rsid w:val="00BE5608"/>
    <w:rsid w:val="00BE67D3"/>
    <w:rsid w:val="00BE6AA7"/>
    <w:rsid w:val="00BE7A40"/>
    <w:rsid w:val="00BF0693"/>
    <w:rsid w:val="00BF0DF7"/>
    <w:rsid w:val="00BF1E08"/>
    <w:rsid w:val="00BF2515"/>
    <w:rsid w:val="00BF35A6"/>
    <w:rsid w:val="00BF381D"/>
    <w:rsid w:val="00BF4096"/>
    <w:rsid w:val="00BF4148"/>
    <w:rsid w:val="00BF49BF"/>
    <w:rsid w:val="00BF51F3"/>
    <w:rsid w:val="00BF5947"/>
    <w:rsid w:val="00BF5A8A"/>
    <w:rsid w:val="00BF6A59"/>
    <w:rsid w:val="00BF7171"/>
    <w:rsid w:val="00BF7193"/>
    <w:rsid w:val="00BF7678"/>
    <w:rsid w:val="00C0053C"/>
    <w:rsid w:val="00C00C01"/>
    <w:rsid w:val="00C00F9F"/>
    <w:rsid w:val="00C0241C"/>
    <w:rsid w:val="00C02526"/>
    <w:rsid w:val="00C04FC4"/>
    <w:rsid w:val="00C056DD"/>
    <w:rsid w:val="00C065AA"/>
    <w:rsid w:val="00C113CA"/>
    <w:rsid w:val="00C1211B"/>
    <w:rsid w:val="00C12224"/>
    <w:rsid w:val="00C13019"/>
    <w:rsid w:val="00C1318E"/>
    <w:rsid w:val="00C14161"/>
    <w:rsid w:val="00C14285"/>
    <w:rsid w:val="00C14425"/>
    <w:rsid w:val="00C14D98"/>
    <w:rsid w:val="00C16431"/>
    <w:rsid w:val="00C1700A"/>
    <w:rsid w:val="00C1785E"/>
    <w:rsid w:val="00C20EE9"/>
    <w:rsid w:val="00C214BE"/>
    <w:rsid w:val="00C21821"/>
    <w:rsid w:val="00C21CB9"/>
    <w:rsid w:val="00C21DDE"/>
    <w:rsid w:val="00C22AB1"/>
    <w:rsid w:val="00C22D13"/>
    <w:rsid w:val="00C22D1B"/>
    <w:rsid w:val="00C23915"/>
    <w:rsid w:val="00C2440B"/>
    <w:rsid w:val="00C247EE"/>
    <w:rsid w:val="00C24855"/>
    <w:rsid w:val="00C26415"/>
    <w:rsid w:val="00C277CB"/>
    <w:rsid w:val="00C27AA1"/>
    <w:rsid w:val="00C3232E"/>
    <w:rsid w:val="00C32CDC"/>
    <w:rsid w:val="00C32E97"/>
    <w:rsid w:val="00C3327F"/>
    <w:rsid w:val="00C33418"/>
    <w:rsid w:val="00C33DA9"/>
    <w:rsid w:val="00C352CF"/>
    <w:rsid w:val="00C36796"/>
    <w:rsid w:val="00C368C1"/>
    <w:rsid w:val="00C36BBB"/>
    <w:rsid w:val="00C3753C"/>
    <w:rsid w:val="00C37EB6"/>
    <w:rsid w:val="00C401FA"/>
    <w:rsid w:val="00C40846"/>
    <w:rsid w:val="00C42056"/>
    <w:rsid w:val="00C424E1"/>
    <w:rsid w:val="00C43DC3"/>
    <w:rsid w:val="00C44A41"/>
    <w:rsid w:val="00C45B96"/>
    <w:rsid w:val="00C469B7"/>
    <w:rsid w:val="00C47190"/>
    <w:rsid w:val="00C47E41"/>
    <w:rsid w:val="00C47E5F"/>
    <w:rsid w:val="00C502E4"/>
    <w:rsid w:val="00C50F13"/>
    <w:rsid w:val="00C51A81"/>
    <w:rsid w:val="00C52021"/>
    <w:rsid w:val="00C52242"/>
    <w:rsid w:val="00C54A31"/>
    <w:rsid w:val="00C55179"/>
    <w:rsid w:val="00C5565E"/>
    <w:rsid w:val="00C57846"/>
    <w:rsid w:val="00C57BB0"/>
    <w:rsid w:val="00C6079F"/>
    <w:rsid w:val="00C60A2F"/>
    <w:rsid w:val="00C62013"/>
    <w:rsid w:val="00C63D6A"/>
    <w:rsid w:val="00C643F6"/>
    <w:rsid w:val="00C6547B"/>
    <w:rsid w:val="00C655D8"/>
    <w:rsid w:val="00C65F7F"/>
    <w:rsid w:val="00C66BA6"/>
    <w:rsid w:val="00C67A87"/>
    <w:rsid w:val="00C70F5D"/>
    <w:rsid w:val="00C7134D"/>
    <w:rsid w:val="00C71839"/>
    <w:rsid w:val="00C71EA3"/>
    <w:rsid w:val="00C72610"/>
    <w:rsid w:val="00C72D3B"/>
    <w:rsid w:val="00C72DBF"/>
    <w:rsid w:val="00C741EE"/>
    <w:rsid w:val="00C754BC"/>
    <w:rsid w:val="00C760C4"/>
    <w:rsid w:val="00C76A9F"/>
    <w:rsid w:val="00C76AD1"/>
    <w:rsid w:val="00C77812"/>
    <w:rsid w:val="00C80D2C"/>
    <w:rsid w:val="00C82C99"/>
    <w:rsid w:val="00C847D4"/>
    <w:rsid w:val="00C847EE"/>
    <w:rsid w:val="00C84A54"/>
    <w:rsid w:val="00C90070"/>
    <w:rsid w:val="00C915CF"/>
    <w:rsid w:val="00C92030"/>
    <w:rsid w:val="00C93EEE"/>
    <w:rsid w:val="00C952BB"/>
    <w:rsid w:val="00C95E39"/>
    <w:rsid w:val="00C95E9F"/>
    <w:rsid w:val="00C97695"/>
    <w:rsid w:val="00CA0D65"/>
    <w:rsid w:val="00CA1D3C"/>
    <w:rsid w:val="00CA20A8"/>
    <w:rsid w:val="00CA286A"/>
    <w:rsid w:val="00CA35C7"/>
    <w:rsid w:val="00CA39B9"/>
    <w:rsid w:val="00CA4AFF"/>
    <w:rsid w:val="00CA6B65"/>
    <w:rsid w:val="00CA723F"/>
    <w:rsid w:val="00CA74AE"/>
    <w:rsid w:val="00CA79B3"/>
    <w:rsid w:val="00CB03B1"/>
    <w:rsid w:val="00CB0AA6"/>
    <w:rsid w:val="00CB18CC"/>
    <w:rsid w:val="00CB1E60"/>
    <w:rsid w:val="00CB2A69"/>
    <w:rsid w:val="00CB322C"/>
    <w:rsid w:val="00CB32F0"/>
    <w:rsid w:val="00CB3AFF"/>
    <w:rsid w:val="00CB6F23"/>
    <w:rsid w:val="00CB742A"/>
    <w:rsid w:val="00CB7DA5"/>
    <w:rsid w:val="00CC0346"/>
    <w:rsid w:val="00CC03E6"/>
    <w:rsid w:val="00CC14B2"/>
    <w:rsid w:val="00CC14E2"/>
    <w:rsid w:val="00CC1FA7"/>
    <w:rsid w:val="00CC252E"/>
    <w:rsid w:val="00CC2B44"/>
    <w:rsid w:val="00CC32DB"/>
    <w:rsid w:val="00CC4830"/>
    <w:rsid w:val="00CC57D7"/>
    <w:rsid w:val="00CC65B1"/>
    <w:rsid w:val="00CC6C2A"/>
    <w:rsid w:val="00CC6E15"/>
    <w:rsid w:val="00CC7836"/>
    <w:rsid w:val="00CC788B"/>
    <w:rsid w:val="00CD08D8"/>
    <w:rsid w:val="00CD2117"/>
    <w:rsid w:val="00CD2D48"/>
    <w:rsid w:val="00CD3323"/>
    <w:rsid w:val="00CD366A"/>
    <w:rsid w:val="00CD3757"/>
    <w:rsid w:val="00CD4581"/>
    <w:rsid w:val="00CD4B72"/>
    <w:rsid w:val="00CD5892"/>
    <w:rsid w:val="00CD7A23"/>
    <w:rsid w:val="00CE034D"/>
    <w:rsid w:val="00CE125D"/>
    <w:rsid w:val="00CE1470"/>
    <w:rsid w:val="00CE26FA"/>
    <w:rsid w:val="00CE6642"/>
    <w:rsid w:val="00CE7E79"/>
    <w:rsid w:val="00CF0852"/>
    <w:rsid w:val="00CF1300"/>
    <w:rsid w:val="00CF1635"/>
    <w:rsid w:val="00CF1BCF"/>
    <w:rsid w:val="00CF1C27"/>
    <w:rsid w:val="00CF3503"/>
    <w:rsid w:val="00CF4052"/>
    <w:rsid w:val="00CF4B4B"/>
    <w:rsid w:val="00CF4BE1"/>
    <w:rsid w:val="00CF4F54"/>
    <w:rsid w:val="00CF6905"/>
    <w:rsid w:val="00CF70C7"/>
    <w:rsid w:val="00CF724E"/>
    <w:rsid w:val="00CF7A8F"/>
    <w:rsid w:val="00CF7CFE"/>
    <w:rsid w:val="00D000AD"/>
    <w:rsid w:val="00D00779"/>
    <w:rsid w:val="00D008F6"/>
    <w:rsid w:val="00D01782"/>
    <w:rsid w:val="00D0301F"/>
    <w:rsid w:val="00D04EBC"/>
    <w:rsid w:val="00D06219"/>
    <w:rsid w:val="00D0693C"/>
    <w:rsid w:val="00D07B11"/>
    <w:rsid w:val="00D07CE3"/>
    <w:rsid w:val="00D10824"/>
    <w:rsid w:val="00D11774"/>
    <w:rsid w:val="00D128F4"/>
    <w:rsid w:val="00D143D9"/>
    <w:rsid w:val="00D14BB1"/>
    <w:rsid w:val="00D15FD3"/>
    <w:rsid w:val="00D165EC"/>
    <w:rsid w:val="00D1739D"/>
    <w:rsid w:val="00D20136"/>
    <w:rsid w:val="00D215F8"/>
    <w:rsid w:val="00D21702"/>
    <w:rsid w:val="00D21756"/>
    <w:rsid w:val="00D21879"/>
    <w:rsid w:val="00D22422"/>
    <w:rsid w:val="00D22B13"/>
    <w:rsid w:val="00D2442C"/>
    <w:rsid w:val="00D2543D"/>
    <w:rsid w:val="00D25835"/>
    <w:rsid w:val="00D25BAF"/>
    <w:rsid w:val="00D26B81"/>
    <w:rsid w:val="00D26F65"/>
    <w:rsid w:val="00D27752"/>
    <w:rsid w:val="00D27A44"/>
    <w:rsid w:val="00D306F6"/>
    <w:rsid w:val="00D30EA9"/>
    <w:rsid w:val="00D31CCC"/>
    <w:rsid w:val="00D32BA0"/>
    <w:rsid w:val="00D336CF"/>
    <w:rsid w:val="00D33E34"/>
    <w:rsid w:val="00D34982"/>
    <w:rsid w:val="00D36CB8"/>
    <w:rsid w:val="00D37198"/>
    <w:rsid w:val="00D40A57"/>
    <w:rsid w:val="00D40D64"/>
    <w:rsid w:val="00D4177A"/>
    <w:rsid w:val="00D4178D"/>
    <w:rsid w:val="00D43CFD"/>
    <w:rsid w:val="00D45EA9"/>
    <w:rsid w:val="00D46556"/>
    <w:rsid w:val="00D473E0"/>
    <w:rsid w:val="00D50E42"/>
    <w:rsid w:val="00D51473"/>
    <w:rsid w:val="00D518A7"/>
    <w:rsid w:val="00D5216D"/>
    <w:rsid w:val="00D5278B"/>
    <w:rsid w:val="00D53535"/>
    <w:rsid w:val="00D55592"/>
    <w:rsid w:val="00D555E7"/>
    <w:rsid w:val="00D568D0"/>
    <w:rsid w:val="00D57A97"/>
    <w:rsid w:val="00D60079"/>
    <w:rsid w:val="00D60421"/>
    <w:rsid w:val="00D62219"/>
    <w:rsid w:val="00D6346C"/>
    <w:rsid w:val="00D640CC"/>
    <w:rsid w:val="00D64DF0"/>
    <w:rsid w:val="00D65740"/>
    <w:rsid w:val="00D65AF1"/>
    <w:rsid w:val="00D660D0"/>
    <w:rsid w:val="00D6755E"/>
    <w:rsid w:val="00D67EC1"/>
    <w:rsid w:val="00D703B5"/>
    <w:rsid w:val="00D70BF3"/>
    <w:rsid w:val="00D72E63"/>
    <w:rsid w:val="00D72F4B"/>
    <w:rsid w:val="00D73C98"/>
    <w:rsid w:val="00D750FC"/>
    <w:rsid w:val="00D76006"/>
    <w:rsid w:val="00D765BC"/>
    <w:rsid w:val="00D76679"/>
    <w:rsid w:val="00D766C8"/>
    <w:rsid w:val="00D77A80"/>
    <w:rsid w:val="00D80059"/>
    <w:rsid w:val="00D8046F"/>
    <w:rsid w:val="00D80D44"/>
    <w:rsid w:val="00D82465"/>
    <w:rsid w:val="00D824EE"/>
    <w:rsid w:val="00D82E99"/>
    <w:rsid w:val="00D8342C"/>
    <w:rsid w:val="00D842BD"/>
    <w:rsid w:val="00D85534"/>
    <w:rsid w:val="00D85693"/>
    <w:rsid w:val="00D86C28"/>
    <w:rsid w:val="00D8794C"/>
    <w:rsid w:val="00D93A7D"/>
    <w:rsid w:val="00D93BAB"/>
    <w:rsid w:val="00D95ABE"/>
    <w:rsid w:val="00D96AB1"/>
    <w:rsid w:val="00D96BB7"/>
    <w:rsid w:val="00D96FCA"/>
    <w:rsid w:val="00D971FD"/>
    <w:rsid w:val="00DA0716"/>
    <w:rsid w:val="00DA0732"/>
    <w:rsid w:val="00DA12B3"/>
    <w:rsid w:val="00DA1532"/>
    <w:rsid w:val="00DA1AE8"/>
    <w:rsid w:val="00DA2366"/>
    <w:rsid w:val="00DA3005"/>
    <w:rsid w:val="00DA3266"/>
    <w:rsid w:val="00DA503C"/>
    <w:rsid w:val="00DA6047"/>
    <w:rsid w:val="00DA64EE"/>
    <w:rsid w:val="00DA6C35"/>
    <w:rsid w:val="00DA7AF5"/>
    <w:rsid w:val="00DA7B5F"/>
    <w:rsid w:val="00DA7D31"/>
    <w:rsid w:val="00DA7E48"/>
    <w:rsid w:val="00DB01BC"/>
    <w:rsid w:val="00DB0F43"/>
    <w:rsid w:val="00DB0FA6"/>
    <w:rsid w:val="00DB1DAF"/>
    <w:rsid w:val="00DB2027"/>
    <w:rsid w:val="00DB3CF0"/>
    <w:rsid w:val="00DB49AE"/>
    <w:rsid w:val="00DB56F8"/>
    <w:rsid w:val="00DC1C98"/>
    <w:rsid w:val="00DC20BB"/>
    <w:rsid w:val="00DC272A"/>
    <w:rsid w:val="00DC2C9D"/>
    <w:rsid w:val="00DC3083"/>
    <w:rsid w:val="00DC46AA"/>
    <w:rsid w:val="00DC6603"/>
    <w:rsid w:val="00DC6FB3"/>
    <w:rsid w:val="00DC6FEE"/>
    <w:rsid w:val="00DC7425"/>
    <w:rsid w:val="00DC7BE3"/>
    <w:rsid w:val="00DD0475"/>
    <w:rsid w:val="00DD1685"/>
    <w:rsid w:val="00DD21C3"/>
    <w:rsid w:val="00DD24B0"/>
    <w:rsid w:val="00DD3229"/>
    <w:rsid w:val="00DD41FD"/>
    <w:rsid w:val="00DE0AED"/>
    <w:rsid w:val="00DE1EB2"/>
    <w:rsid w:val="00DE28E6"/>
    <w:rsid w:val="00DE2B81"/>
    <w:rsid w:val="00DE3582"/>
    <w:rsid w:val="00DE39B6"/>
    <w:rsid w:val="00DE4370"/>
    <w:rsid w:val="00DE453E"/>
    <w:rsid w:val="00DE58B9"/>
    <w:rsid w:val="00DE65C1"/>
    <w:rsid w:val="00DE66FB"/>
    <w:rsid w:val="00DE683F"/>
    <w:rsid w:val="00DF2664"/>
    <w:rsid w:val="00DF353E"/>
    <w:rsid w:val="00DF3A63"/>
    <w:rsid w:val="00DF5007"/>
    <w:rsid w:val="00DF5AAF"/>
    <w:rsid w:val="00DF7B61"/>
    <w:rsid w:val="00E00250"/>
    <w:rsid w:val="00E021A0"/>
    <w:rsid w:val="00E024D1"/>
    <w:rsid w:val="00E02E42"/>
    <w:rsid w:val="00E0318A"/>
    <w:rsid w:val="00E04A01"/>
    <w:rsid w:val="00E05A4B"/>
    <w:rsid w:val="00E070B2"/>
    <w:rsid w:val="00E07E8C"/>
    <w:rsid w:val="00E102F0"/>
    <w:rsid w:val="00E10F1F"/>
    <w:rsid w:val="00E113BE"/>
    <w:rsid w:val="00E121EC"/>
    <w:rsid w:val="00E13011"/>
    <w:rsid w:val="00E167B3"/>
    <w:rsid w:val="00E16C3F"/>
    <w:rsid w:val="00E16E94"/>
    <w:rsid w:val="00E17AE4"/>
    <w:rsid w:val="00E2088F"/>
    <w:rsid w:val="00E216E0"/>
    <w:rsid w:val="00E21EF0"/>
    <w:rsid w:val="00E25B21"/>
    <w:rsid w:val="00E26D59"/>
    <w:rsid w:val="00E277F3"/>
    <w:rsid w:val="00E301C5"/>
    <w:rsid w:val="00E30845"/>
    <w:rsid w:val="00E30EFB"/>
    <w:rsid w:val="00E31250"/>
    <w:rsid w:val="00E31949"/>
    <w:rsid w:val="00E32057"/>
    <w:rsid w:val="00E34CCA"/>
    <w:rsid w:val="00E34F53"/>
    <w:rsid w:val="00E3534B"/>
    <w:rsid w:val="00E376C3"/>
    <w:rsid w:val="00E41287"/>
    <w:rsid w:val="00E41741"/>
    <w:rsid w:val="00E41995"/>
    <w:rsid w:val="00E44166"/>
    <w:rsid w:val="00E44D70"/>
    <w:rsid w:val="00E45643"/>
    <w:rsid w:val="00E46298"/>
    <w:rsid w:val="00E47022"/>
    <w:rsid w:val="00E47E9C"/>
    <w:rsid w:val="00E47EF6"/>
    <w:rsid w:val="00E47F4D"/>
    <w:rsid w:val="00E50481"/>
    <w:rsid w:val="00E50809"/>
    <w:rsid w:val="00E50C7D"/>
    <w:rsid w:val="00E513DC"/>
    <w:rsid w:val="00E518E8"/>
    <w:rsid w:val="00E5211A"/>
    <w:rsid w:val="00E5238D"/>
    <w:rsid w:val="00E52A1B"/>
    <w:rsid w:val="00E52F28"/>
    <w:rsid w:val="00E52FA4"/>
    <w:rsid w:val="00E53251"/>
    <w:rsid w:val="00E53270"/>
    <w:rsid w:val="00E5460E"/>
    <w:rsid w:val="00E54B3C"/>
    <w:rsid w:val="00E54B88"/>
    <w:rsid w:val="00E54BD4"/>
    <w:rsid w:val="00E56006"/>
    <w:rsid w:val="00E616B5"/>
    <w:rsid w:val="00E634C1"/>
    <w:rsid w:val="00E6374D"/>
    <w:rsid w:val="00E65392"/>
    <w:rsid w:val="00E65D9F"/>
    <w:rsid w:val="00E66A83"/>
    <w:rsid w:val="00E66CD0"/>
    <w:rsid w:val="00E6745D"/>
    <w:rsid w:val="00E704DC"/>
    <w:rsid w:val="00E70595"/>
    <w:rsid w:val="00E707B8"/>
    <w:rsid w:val="00E70893"/>
    <w:rsid w:val="00E7117F"/>
    <w:rsid w:val="00E7158C"/>
    <w:rsid w:val="00E716BF"/>
    <w:rsid w:val="00E716E6"/>
    <w:rsid w:val="00E729F2"/>
    <w:rsid w:val="00E74DC6"/>
    <w:rsid w:val="00E75C69"/>
    <w:rsid w:val="00E764A3"/>
    <w:rsid w:val="00E76BCC"/>
    <w:rsid w:val="00E76E25"/>
    <w:rsid w:val="00E77113"/>
    <w:rsid w:val="00E8057A"/>
    <w:rsid w:val="00E81055"/>
    <w:rsid w:val="00E81299"/>
    <w:rsid w:val="00E819FC"/>
    <w:rsid w:val="00E821FC"/>
    <w:rsid w:val="00E82CC7"/>
    <w:rsid w:val="00E83787"/>
    <w:rsid w:val="00E83824"/>
    <w:rsid w:val="00E83884"/>
    <w:rsid w:val="00E83A37"/>
    <w:rsid w:val="00E84EB9"/>
    <w:rsid w:val="00E8581E"/>
    <w:rsid w:val="00E85975"/>
    <w:rsid w:val="00E90A97"/>
    <w:rsid w:val="00E91440"/>
    <w:rsid w:val="00E9171D"/>
    <w:rsid w:val="00E922B8"/>
    <w:rsid w:val="00E924B8"/>
    <w:rsid w:val="00E92535"/>
    <w:rsid w:val="00E92C0F"/>
    <w:rsid w:val="00E92D21"/>
    <w:rsid w:val="00E93904"/>
    <w:rsid w:val="00E93A13"/>
    <w:rsid w:val="00E969A4"/>
    <w:rsid w:val="00E97B5D"/>
    <w:rsid w:val="00E97CB1"/>
    <w:rsid w:val="00EA0B4E"/>
    <w:rsid w:val="00EA122A"/>
    <w:rsid w:val="00EA2CD6"/>
    <w:rsid w:val="00EA3854"/>
    <w:rsid w:val="00EA3D03"/>
    <w:rsid w:val="00EA43D8"/>
    <w:rsid w:val="00EA4C2A"/>
    <w:rsid w:val="00EA50D2"/>
    <w:rsid w:val="00EA641A"/>
    <w:rsid w:val="00EB0676"/>
    <w:rsid w:val="00EB09C3"/>
    <w:rsid w:val="00EB2732"/>
    <w:rsid w:val="00EB2BA9"/>
    <w:rsid w:val="00EB4AA7"/>
    <w:rsid w:val="00EB5D56"/>
    <w:rsid w:val="00EB6637"/>
    <w:rsid w:val="00EB7B46"/>
    <w:rsid w:val="00EB7F8D"/>
    <w:rsid w:val="00EC17CB"/>
    <w:rsid w:val="00EC2597"/>
    <w:rsid w:val="00EC683D"/>
    <w:rsid w:val="00EC6B91"/>
    <w:rsid w:val="00EC6F8B"/>
    <w:rsid w:val="00EC78BD"/>
    <w:rsid w:val="00EC7997"/>
    <w:rsid w:val="00ED0092"/>
    <w:rsid w:val="00ED1452"/>
    <w:rsid w:val="00ED20D9"/>
    <w:rsid w:val="00ED306E"/>
    <w:rsid w:val="00ED36B8"/>
    <w:rsid w:val="00ED50DC"/>
    <w:rsid w:val="00ED5C74"/>
    <w:rsid w:val="00ED5D1C"/>
    <w:rsid w:val="00ED5FE0"/>
    <w:rsid w:val="00ED614F"/>
    <w:rsid w:val="00EE020E"/>
    <w:rsid w:val="00EE2457"/>
    <w:rsid w:val="00EE5CC5"/>
    <w:rsid w:val="00EE5D22"/>
    <w:rsid w:val="00EE5F1A"/>
    <w:rsid w:val="00EE7937"/>
    <w:rsid w:val="00EF162E"/>
    <w:rsid w:val="00EF1852"/>
    <w:rsid w:val="00EF1B88"/>
    <w:rsid w:val="00EF3EA1"/>
    <w:rsid w:val="00EF51C8"/>
    <w:rsid w:val="00EF5F58"/>
    <w:rsid w:val="00EF6EE1"/>
    <w:rsid w:val="00EF6F42"/>
    <w:rsid w:val="00EF7153"/>
    <w:rsid w:val="00F003E8"/>
    <w:rsid w:val="00F026C9"/>
    <w:rsid w:val="00F04A93"/>
    <w:rsid w:val="00F050D9"/>
    <w:rsid w:val="00F06553"/>
    <w:rsid w:val="00F0674C"/>
    <w:rsid w:val="00F07E32"/>
    <w:rsid w:val="00F106A9"/>
    <w:rsid w:val="00F108DF"/>
    <w:rsid w:val="00F109BD"/>
    <w:rsid w:val="00F1194B"/>
    <w:rsid w:val="00F11A3E"/>
    <w:rsid w:val="00F11B12"/>
    <w:rsid w:val="00F11B1B"/>
    <w:rsid w:val="00F12FEB"/>
    <w:rsid w:val="00F13EB3"/>
    <w:rsid w:val="00F140D2"/>
    <w:rsid w:val="00F1420C"/>
    <w:rsid w:val="00F14450"/>
    <w:rsid w:val="00F148E5"/>
    <w:rsid w:val="00F1501E"/>
    <w:rsid w:val="00F1576D"/>
    <w:rsid w:val="00F15952"/>
    <w:rsid w:val="00F15E47"/>
    <w:rsid w:val="00F171D1"/>
    <w:rsid w:val="00F17469"/>
    <w:rsid w:val="00F2041F"/>
    <w:rsid w:val="00F2217E"/>
    <w:rsid w:val="00F2291F"/>
    <w:rsid w:val="00F233AE"/>
    <w:rsid w:val="00F23589"/>
    <w:rsid w:val="00F24100"/>
    <w:rsid w:val="00F2450F"/>
    <w:rsid w:val="00F25087"/>
    <w:rsid w:val="00F26683"/>
    <w:rsid w:val="00F275C2"/>
    <w:rsid w:val="00F27614"/>
    <w:rsid w:val="00F3033C"/>
    <w:rsid w:val="00F30B37"/>
    <w:rsid w:val="00F30F05"/>
    <w:rsid w:val="00F31E29"/>
    <w:rsid w:val="00F322A0"/>
    <w:rsid w:val="00F35651"/>
    <w:rsid w:val="00F362BA"/>
    <w:rsid w:val="00F36D0E"/>
    <w:rsid w:val="00F36FC8"/>
    <w:rsid w:val="00F371ED"/>
    <w:rsid w:val="00F373C5"/>
    <w:rsid w:val="00F40B56"/>
    <w:rsid w:val="00F415E8"/>
    <w:rsid w:val="00F421D6"/>
    <w:rsid w:val="00F42302"/>
    <w:rsid w:val="00F42A75"/>
    <w:rsid w:val="00F43A36"/>
    <w:rsid w:val="00F44546"/>
    <w:rsid w:val="00F455CD"/>
    <w:rsid w:val="00F46060"/>
    <w:rsid w:val="00F46523"/>
    <w:rsid w:val="00F46D62"/>
    <w:rsid w:val="00F46DFB"/>
    <w:rsid w:val="00F500DA"/>
    <w:rsid w:val="00F510CC"/>
    <w:rsid w:val="00F51481"/>
    <w:rsid w:val="00F5449C"/>
    <w:rsid w:val="00F5531F"/>
    <w:rsid w:val="00F556EE"/>
    <w:rsid w:val="00F57B30"/>
    <w:rsid w:val="00F60005"/>
    <w:rsid w:val="00F602FB"/>
    <w:rsid w:val="00F60835"/>
    <w:rsid w:val="00F608B5"/>
    <w:rsid w:val="00F61698"/>
    <w:rsid w:val="00F62CB8"/>
    <w:rsid w:val="00F63421"/>
    <w:rsid w:val="00F63BC1"/>
    <w:rsid w:val="00F65994"/>
    <w:rsid w:val="00F66BCF"/>
    <w:rsid w:val="00F67E0B"/>
    <w:rsid w:val="00F703E3"/>
    <w:rsid w:val="00F70682"/>
    <w:rsid w:val="00F70EA7"/>
    <w:rsid w:val="00F71FC1"/>
    <w:rsid w:val="00F7312E"/>
    <w:rsid w:val="00F733B5"/>
    <w:rsid w:val="00F74A4F"/>
    <w:rsid w:val="00F74C30"/>
    <w:rsid w:val="00F75F53"/>
    <w:rsid w:val="00F76018"/>
    <w:rsid w:val="00F77B7D"/>
    <w:rsid w:val="00F805C1"/>
    <w:rsid w:val="00F80E10"/>
    <w:rsid w:val="00F81CE0"/>
    <w:rsid w:val="00F81D8E"/>
    <w:rsid w:val="00F821BE"/>
    <w:rsid w:val="00F821F5"/>
    <w:rsid w:val="00F8348C"/>
    <w:rsid w:val="00F84071"/>
    <w:rsid w:val="00F857CD"/>
    <w:rsid w:val="00F86375"/>
    <w:rsid w:val="00F87992"/>
    <w:rsid w:val="00F87E59"/>
    <w:rsid w:val="00F90261"/>
    <w:rsid w:val="00F91A19"/>
    <w:rsid w:val="00F92BF6"/>
    <w:rsid w:val="00F93D4F"/>
    <w:rsid w:val="00F9417C"/>
    <w:rsid w:val="00F94D8A"/>
    <w:rsid w:val="00F956D8"/>
    <w:rsid w:val="00F959C6"/>
    <w:rsid w:val="00F95B8C"/>
    <w:rsid w:val="00F97F1D"/>
    <w:rsid w:val="00FA0B3B"/>
    <w:rsid w:val="00FA256C"/>
    <w:rsid w:val="00FA2D11"/>
    <w:rsid w:val="00FA387B"/>
    <w:rsid w:val="00FA45FF"/>
    <w:rsid w:val="00FA501E"/>
    <w:rsid w:val="00FA5287"/>
    <w:rsid w:val="00FA6658"/>
    <w:rsid w:val="00FA7E4F"/>
    <w:rsid w:val="00FB0BB7"/>
    <w:rsid w:val="00FB0BD0"/>
    <w:rsid w:val="00FB1520"/>
    <w:rsid w:val="00FB2EA7"/>
    <w:rsid w:val="00FB35F9"/>
    <w:rsid w:val="00FB36D1"/>
    <w:rsid w:val="00FB3E71"/>
    <w:rsid w:val="00FB48D4"/>
    <w:rsid w:val="00FB4BE4"/>
    <w:rsid w:val="00FB4CFD"/>
    <w:rsid w:val="00FB4EB4"/>
    <w:rsid w:val="00FB57A8"/>
    <w:rsid w:val="00FB5F84"/>
    <w:rsid w:val="00FB63C1"/>
    <w:rsid w:val="00FB74E6"/>
    <w:rsid w:val="00FC1540"/>
    <w:rsid w:val="00FC2589"/>
    <w:rsid w:val="00FC267D"/>
    <w:rsid w:val="00FC30D3"/>
    <w:rsid w:val="00FC33B0"/>
    <w:rsid w:val="00FC3DD1"/>
    <w:rsid w:val="00FC491A"/>
    <w:rsid w:val="00FC516E"/>
    <w:rsid w:val="00FC519B"/>
    <w:rsid w:val="00FC5227"/>
    <w:rsid w:val="00FC5474"/>
    <w:rsid w:val="00FC5955"/>
    <w:rsid w:val="00FC6329"/>
    <w:rsid w:val="00FC76BF"/>
    <w:rsid w:val="00FD2BCE"/>
    <w:rsid w:val="00FD3FC4"/>
    <w:rsid w:val="00FD4666"/>
    <w:rsid w:val="00FD478E"/>
    <w:rsid w:val="00FD6587"/>
    <w:rsid w:val="00FD6988"/>
    <w:rsid w:val="00FD6DBD"/>
    <w:rsid w:val="00FE07C9"/>
    <w:rsid w:val="00FE0F3E"/>
    <w:rsid w:val="00FE1072"/>
    <w:rsid w:val="00FE149B"/>
    <w:rsid w:val="00FE19AE"/>
    <w:rsid w:val="00FE1A39"/>
    <w:rsid w:val="00FE4EE1"/>
    <w:rsid w:val="00FE6AD2"/>
    <w:rsid w:val="00FE7104"/>
    <w:rsid w:val="00FF024D"/>
    <w:rsid w:val="00FF1700"/>
    <w:rsid w:val="00FF2139"/>
    <w:rsid w:val="00FF22CE"/>
    <w:rsid w:val="00FF25FA"/>
    <w:rsid w:val="00FF267D"/>
    <w:rsid w:val="00FF4EC2"/>
    <w:rsid w:val="00FF5DD9"/>
    <w:rsid w:val="00FF65AB"/>
    <w:rsid w:val="00FF67B1"/>
    <w:rsid w:val="00FF7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C293"/>
  <w15:docId w15:val="{EE64627F-0EF8-804E-9CC2-95EBF78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MS Mincho" w:hAnsi="Arial Narrow" w:cs="Times New Roman"/>
        <w:color w:val="000000"/>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 w:type="character" w:styleId="Hyperlink">
    <w:name w:val="Hyperlink"/>
    <w:basedOn w:val="DefaultParagraphFont"/>
    <w:uiPriority w:val="99"/>
    <w:unhideWhenUsed/>
    <w:rsid w:val="00DE28E6"/>
    <w:rPr>
      <w:color w:val="0000FF" w:themeColor="hyperlink"/>
      <w:u w:val="single"/>
    </w:rPr>
  </w:style>
  <w:style w:type="character" w:styleId="UnresolvedMention">
    <w:name w:val="Unresolved Mention"/>
    <w:basedOn w:val="DefaultParagraphFont"/>
    <w:uiPriority w:val="99"/>
    <w:semiHidden/>
    <w:unhideWhenUsed/>
    <w:rsid w:val="00DE28E6"/>
    <w:rPr>
      <w:color w:val="605E5C"/>
      <w:shd w:val="clear" w:color="auto" w:fill="E1DFDD"/>
    </w:rPr>
  </w:style>
  <w:style w:type="paragraph" w:styleId="Revision">
    <w:name w:val="Revision"/>
    <w:hidden/>
    <w:uiPriority w:val="99"/>
    <w:semiHidden/>
    <w:rsid w:val="00951E6F"/>
    <w:pPr>
      <w:spacing w:after="0" w:line="240" w:lineRule="auto"/>
    </w:pPr>
    <w:rPr>
      <w:sz w:val="24"/>
    </w:rPr>
  </w:style>
  <w:style w:type="paragraph" w:styleId="BalloonText">
    <w:name w:val="Balloon Text"/>
    <w:basedOn w:val="Normal"/>
    <w:link w:val="BalloonTextChar"/>
    <w:uiPriority w:val="99"/>
    <w:semiHidden/>
    <w:unhideWhenUsed/>
    <w:rsid w:val="00F171D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171D1"/>
    <w:rPr>
      <w:rFonts w:ascii="Times New Roman" w:hAnsi="Times New Roman"/>
      <w:sz w:val="18"/>
      <w:szCs w:val="18"/>
    </w:rPr>
  </w:style>
  <w:style w:type="character" w:customStyle="1" w:styleId="apple-converted-space">
    <w:name w:val="apple-converted-space"/>
    <w:basedOn w:val="DefaultParagraphFont"/>
    <w:rsid w:val="00BE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68897">
      <w:bodyDiv w:val="1"/>
      <w:marLeft w:val="0"/>
      <w:marRight w:val="0"/>
      <w:marTop w:val="0"/>
      <w:marBottom w:val="0"/>
      <w:divBdr>
        <w:top w:val="none" w:sz="0" w:space="0" w:color="auto"/>
        <w:left w:val="none" w:sz="0" w:space="0" w:color="auto"/>
        <w:bottom w:val="none" w:sz="0" w:space="0" w:color="auto"/>
        <w:right w:val="none" w:sz="0" w:space="0" w:color="auto"/>
      </w:divBdr>
    </w:div>
    <w:div w:id="260112982">
      <w:bodyDiv w:val="1"/>
      <w:marLeft w:val="0"/>
      <w:marRight w:val="0"/>
      <w:marTop w:val="0"/>
      <w:marBottom w:val="0"/>
      <w:divBdr>
        <w:top w:val="none" w:sz="0" w:space="0" w:color="auto"/>
        <w:left w:val="none" w:sz="0" w:space="0" w:color="auto"/>
        <w:bottom w:val="none" w:sz="0" w:space="0" w:color="auto"/>
        <w:right w:val="none" w:sz="0" w:space="0" w:color="auto"/>
      </w:divBdr>
    </w:div>
    <w:div w:id="298539810">
      <w:bodyDiv w:val="1"/>
      <w:marLeft w:val="0"/>
      <w:marRight w:val="0"/>
      <w:marTop w:val="0"/>
      <w:marBottom w:val="0"/>
      <w:divBdr>
        <w:top w:val="none" w:sz="0" w:space="0" w:color="auto"/>
        <w:left w:val="none" w:sz="0" w:space="0" w:color="auto"/>
        <w:bottom w:val="none" w:sz="0" w:space="0" w:color="auto"/>
        <w:right w:val="none" w:sz="0" w:space="0" w:color="auto"/>
      </w:divBdr>
    </w:div>
    <w:div w:id="69554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hain-Project/Reference-Material/tree/master/Training-Slides/Official/en" TargetMode="External"/><Relationship Id="rId13" Type="http://schemas.openxmlformats.org/officeDocument/2006/relationships/hyperlink" Target="https://github.com/OpenChain-Project/Reference-Material/tree/master/Guides/Community/Tooling-Overview/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Chain-Project/Reference-Material/tree/master/Supplier-Leaflet/Official" TargetMode="External"/><Relationship Id="rId12" Type="http://schemas.openxmlformats.org/officeDocument/2006/relationships/hyperlink" Target="https://github.com/OpenChain-Project/Reference-Material/tree/master/Guides/Community/Reusing-Software/en"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Chain-Project/Reference-Material/tree/master/Guides/Community/Recommended-Engineering-Practices/en" TargetMode="External"/><Relationship Id="rId5" Type="http://schemas.openxmlformats.org/officeDocument/2006/relationships/footnotes" Target="footnotes.xml"/><Relationship Id="rId15" Type="http://schemas.openxmlformats.org/officeDocument/2006/relationships/hyperlink" Target="https://www.openchainproject.org/about/contact" TargetMode="External"/><Relationship Id="rId10" Type="http://schemas.openxmlformats.org/officeDocument/2006/relationships/hyperlink" Target="https://github.com/OpenChain-Project/Reference-Material/tree/master/Guides/Community/Recommended%20Practices-For-Compliance-Professionals/en" TargetMode="External"/><Relationship Id="rId4" Type="http://schemas.openxmlformats.org/officeDocument/2006/relationships/webSettings" Target="webSettings.xml"/><Relationship Id="rId9" Type="http://schemas.openxmlformats.org/officeDocument/2006/relationships/hyperlink" Target="https://github.com/OpenChain-Project/Reference-Material/tree/master/Policy-Templates/Official" TargetMode="External"/><Relationship Id="rId14" Type="http://schemas.openxmlformats.org/officeDocument/2006/relationships/hyperlink" Target="https://github.com/OpenChain-Project/Reference-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1546</Words>
  <Characters>8395</Characters>
  <Application>Microsoft Office Word</Application>
  <DocSecurity>0</DocSecurity>
  <Lines>99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lucy-samsung</dc:creator>
  <cp:lastModifiedBy>Shane Coughlan</cp:lastModifiedBy>
  <cp:revision>4</cp:revision>
  <cp:lastPrinted>2017-08-16T13:11:00Z</cp:lastPrinted>
  <dcterms:created xsi:type="dcterms:W3CDTF">2020-07-21T08:34:00Z</dcterms:created>
  <dcterms:modified xsi:type="dcterms:W3CDTF">2020-07-21T08:57:00Z</dcterms:modified>
</cp:coreProperties>
</file>