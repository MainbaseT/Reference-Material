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A7187" w14:textId="56BF152B" w:rsidR="00E821FC" w:rsidRDefault="003B13EC" w:rsidP="003B13EC">
      <w:pPr>
        <w:pStyle w:val="Heading1"/>
      </w:pPr>
      <w:r>
        <w:t xml:space="preserve">OpenChain and </w:t>
      </w:r>
      <w:commentRangeStart w:id="0"/>
      <w:r>
        <w:t>Procurement</w:t>
      </w:r>
      <w:commentRangeEnd w:id="0"/>
      <w:r w:rsidR="00846107">
        <w:rPr>
          <w:rStyle w:val="CommentReference"/>
          <w:rFonts w:eastAsia="Times New Roman" w:cs="Times New Roman"/>
          <w:b w:val="0"/>
          <w:bCs w:val="0"/>
          <w:color w:val="000000"/>
        </w:rPr>
        <w:commentReference w:id="0"/>
      </w:r>
    </w:p>
    <w:p w14:paraId="7B9C040F" w14:textId="77777777" w:rsidR="003B13EC" w:rsidRPr="00E821FC" w:rsidRDefault="003B13EC" w:rsidP="00E821FC">
      <w:pPr>
        <w:rPr>
          <w:u w:val="single"/>
        </w:rPr>
      </w:pPr>
    </w:p>
    <w:p w14:paraId="5ACCEE8E" w14:textId="49342427" w:rsidR="002839F2" w:rsidRDefault="002839F2" w:rsidP="00C21CB9">
      <w:pPr>
        <w:pStyle w:val="ListParagraph"/>
        <w:ind w:left="0"/>
      </w:pPr>
      <w:r>
        <w:t>The OpenChain Project defines the key requirements of a quality open source compliance program. If such a program is implemented by a supplier, then a customer company reduces risk exposure while increasing their ability to ingest open source technology. Put simply, if your suppliers are doing the right thing around this technology space, and if you can use a simple industry</w:t>
      </w:r>
      <w:r w:rsidR="00592C33">
        <w:t xml:space="preserve"> adopted</w:t>
      </w:r>
      <w:r>
        <w:t xml:space="preserve"> measure to </w:t>
      </w:r>
      <w:del w:id="1" w:author="Marcel Scholze" w:date="2020-04-22T23:26:00Z">
        <w:r w:rsidDel="00C22C98">
          <w:delText xml:space="preserve">define </w:delText>
        </w:r>
      </w:del>
      <w:ins w:id="2" w:author="Marcel Scholze" w:date="2020-04-22T23:26:00Z">
        <w:r w:rsidR="00C22C98">
          <w:t xml:space="preserve">validate </w:t>
        </w:r>
      </w:ins>
      <w:r>
        <w:t xml:space="preserve">this, </w:t>
      </w:r>
      <w:r w:rsidR="00592C33">
        <w:t>it negates</w:t>
      </w:r>
      <w:r>
        <w:t xml:space="preserve"> </w:t>
      </w:r>
      <w:ins w:id="3" w:author="Marcel Scholze" w:date="2020-04-22T23:27:00Z">
        <w:r w:rsidR="00C22C98">
          <w:t xml:space="preserve">or at least reduces </w:t>
        </w:r>
      </w:ins>
      <w:r>
        <w:t>the need for complex, bespoke approaches and remediation practices.</w:t>
      </w:r>
    </w:p>
    <w:p w14:paraId="2430C2FD" w14:textId="7DB53BA6" w:rsidR="002839F2" w:rsidRDefault="002839F2" w:rsidP="00C21CB9">
      <w:pPr>
        <w:pStyle w:val="ListParagraph"/>
        <w:ind w:left="0"/>
      </w:pPr>
    </w:p>
    <w:p w14:paraId="03E72592" w14:textId="7019F334" w:rsidR="00B6485F" w:rsidRDefault="00B6485F" w:rsidP="00B6485F">
      <w:pPr>
        <w:pStyle w:val="Heading2"/>
      </w:pPr>
      <w:r>
        <w:t xml:space="preserve">Efficiency in </w:t>
      </w:r>
      <w:r w:rsidR="00F36D0E">
        <w:t>Standard</w:t>
      </w:r>
      <w:r>
        <w:t xml:space="preserve"> Procurement</w:t>
      </w:r>
    </w:p>
    <w:p w14:paraId="7536D869" w14:textId="54191E9E" w:rsidR="00913D6A" w:rsidRDefault="00913D6A" w:rsidP="00913D6A"/>
    <w:p w14:paraId="62B87195" w14:textId="301D6DB6" w:rsidR="00913D6A" w:rsidRPr="00913D6A" w:rsidRDefault="00913D6A" w:rsidP="00913D6A">
      <w:r>
        <w:t>Using the OpenChain industry standard to triage supplier pitches is a quick method of determining which suppliers are aligned around industry-wide open source compliance best practices and which suppliers are not.</w:t>
      </w:r>
    </w:p>
    <w:p w14:paraId="7BA7F414" w14:textId="22895B72" w:rsidR="00B82CE6" w:rsidRDefault="00B82CE6" w:rsidP="00C21CB9">
      <w:pPr>
        <w:pStyle w:val="ListParagraph"/>
        <w:ind w:left="0"/>
        <w:rPr>
          <w:ins w:id="4" w:author="Roland Heidrich" w:date="2020-04-17T10:20:00Z"/>
        </w:rPr>
      </w:pPr>
    </w:p>
    <w:p w14:paraId="0A85EDC6" w14:textId="759B481D" w:rsidR="005D1778" w:rsidRDefault="005D1778" w:rsidP="00C21CB9">
      <w:pPr>
        <w:pStyle w:val="ListParagraph"/>
        <w:ind w:left="0"/>
      </w:pPr>
      <w:ins w:id="5" w:author="Roland Heidrich" w:date="2020-04-17T10:20:00Z">
        <w:r>
          <w:t>The efficiency gain in standard procurement is illustrated by the following</w:t>
        </w:r>
      </w:ins>
      <w:ins w:id="6" w:author="Roland Heidrich" w:date="2020-04-17T10:21:00Z">
        <w:r>
          <w:t xml:space="preserve"> model:</w:t>
        </w:r>
      </w:ins>
    </w:p>
    <w:p w14:paraId="717D67C1" w14:textId="66796760" w:rsidR="00B82CE6" w:rsidRDefault="00B82CE6" w:rsidP="00B82CE6">
      <w:pPr>
        <w:pStyle w:val="ListParagraph"/>
        <w:numPr>
          <w:ilvl w:val="0"/>
          <w:numId w:val="15"/>
        </w:numPr>
      </w:pPr>
      <w:r>
        <w:t>A customer company puts out a call for tender to various suppliers.</w:t>
      </w:r>
    </w:p>
    <w:p w14:paraId="3D7900B9" w14:textId="1CB5BEED" w:rsidR="00B82CE6" w:rsidRDefault="00B82CE6" w:rsidP="00B82CE6">
      <w:pPr>
        <w:pStyle w:val="ListParagraph"/>
        <w:numPr>
          <w:ilvl w:val="0"/>
          <w:numId w:val="15"/>
        </w:numPr>
      </w:pPr>
      <w:r>
        <w:t>This call for tender includes a provision allowing</w:t>
      </w:r>
      <w:ins w:id="7" w:author="Marcel Scholze" w:date="2020-04-22T23:29:00Z">
        <w:r w:rsidR="00C22C98">
          <w:t xml:space="preserve"> or explicitly requesting</w:t>
        </w:r>
      </w:ins>
      <w:r>
        <w:t xml:space="preserve"> for open source components to be used in the solution proposed.</w:t>
      </w:r>
    </w:p>
    <w:p w14:paraId="512F72F5" w14:textId="6EF5D8C8" w:rsidR="00B82CE6" w:rsidRDefault="00B82CE6" w:rsidP="00B82CE6">
      <w:pPr>
        <w:pStyle w:val="ListParagraph"/>
        <w:numPr>
          <w:ilvl w:val="0"/>
          <w:numId w:val="15"/>
        </w:numPr>
      </w:pPr>
      <w:r>
        <w:t xml:space="preserve">Two supplier companies offer proposals including open source components. </w:t>
      </w:r>
    </w:p>
    <w:p w14:paraId="688A629F" w14:textId="38E998F9" w:rsidR="00B82CE6" w:rsidRDefault="00B82CE6" w:rsidP="00B82CE6">
      <w:pPr>
        <w:pStyle w:val="ListParagraph"/>
        <w:numPr>
          <w:ilvl w:val="0"/>
          <w:numId w:val="15"/>
        </w:numPr>
      </w:pPr>
      <w:r>
        <w:t xml:space="preserve">One supplier is offering the open source components using </w:t>
      </w:r>
      <w:ins w:id="8" w:author="Marcel Scholze" w:date="2020-04-22T23:30:00Z">
        <w:r w:rsidR="00725F60">
          <w:t xml:space="preserve">an individual </w:t>
        </w:r>
      </w:ins>
      <w:del w:id="9" w:author="Marcel Scholze" w:date="2020-04-22T23:30:00Z">
        <w:r w:rsidDel="00725F60">
          <w:delText xml:space="preserve">a </w:delText>
        </w:r>
        <w:commentRangeStart w:id="10"/>
        <w:r w:rsidDel="00725F60">
          <w:delText xml:space="preserve">bespoke </w:delText>
        </w:r>
      </w:del>
      <w:commentRangeEnd w:id="10"/>
      <w:r w:rsidR="00725F60">
        <w:rPr>
          <w:rStyle w:val="CommentReference"/>
        </w:rPr>
        <w:commentReference w:id="10"/>
      </w:r>
      <w:r>
        <w:t>set of terms</w:t>
      </w:r>
      <w:ins w:id="11" w:author="Marcel Scholze" w:date="2020-04-22T23:32:00Z">
        <w:r w:rsidR="00725F60">
          <w:t xml:space="preserve"> and open source compliance measures</w:t>
        </w:r>
      </w:ins>
      <w:r>
        <w:t>.</w:t>
      </w:r>
    </w:p>
    <w:p w14:paraId="284E6E4C" w14:textId="0B21B3CC" w:rsidR="00B82CE6" w:rsidRDefault="00B82CE6" w:rsidP="00B82CE6">
      <w:pPr>
        <w:pStyle w:val="ListParagraph"/>
        <w:numPr>
          <w:ilvl w:val="0"/>
          <w:numId w:val="15"/>
        </w:numPr>
      </w:pPr>
      <w:r>
        <w:t xml:space="preserve">The other supplier is offering the open source components using the terms </w:t>
      </w:r>
      <w:ins w:id="12" w:author="Marcel Scholze" w:date="2020-04-22T23:32:00Z">
        <w:r w:rsidR="00725F60">
          <w:t xml:space="preserve">and compliance measures </w:t>
        </w:r>
      </w:ins>
      <w:r>
        <w:t>of the OpenChain industry standard.</w:t>
      </w:r>
    </w:p>
    <w:p w14:paraId="16E2AFB0" w14:textId="2DF78DAE" w:rsidR="00B82CE6" w:rsidRDefault="00B82CE6" w:rsidP="00B82CE6">
      <w:pPr>
        <w:pStyle w:val="ListParagraph"/>
        <w:numPr>
          <w:ilvl w:val="0"/>
          <w:numId w:val="15"/>
        </w:numPr>
      </w:pPr>
      <w:r>
        <w:t>The customer company</w:t>
      </w:r>
      <w:ins w:id="13" w:author="Marcel Scholze" w:date="2020-04-22T23:32:00Z">
        <w:r w:rsidR="00725F60">
          <w:t>’s</w:t>
        </w:r>
      </w:ins>
      <w:r>
        <w:t xml:space="preserve"> procurement department is faced with the choice of accommodating a</w:t>
      </w:r>
      <w:ins w:id="14" w:author="Marcel Scholze" w:date="2020-04-22T23:34:00Z">
        <w:r w:rsidR="00725F60">
          <w:t xml:space="preserve">n individual </w:t>
        </w:r>
      </w:ins>
      <w:del w:id="15" w:author="Marcel Scholze" w:date="2020-04-22T23:34:00Z">
        <w:r w:rsidDel="00725F60">
          <w:delText xml:space="preserve"> bespoke </w:delText>
        </w:r>
      </w:del>
      <w:r>
        <w:t xml:space="preserve">approach to receiving open source components or </w:t>
      </w:r>
      <w:ins w:id="16" w:author="Marcel Scholze" w:date="2020-04-22T23:34:00Z">
        <w:r w:rsidR="00725F60">
          <w:t xml:space="preserve">a best practice </w:t>
        </w:r>
      </w:ins>
      <w:del w:id="17" w:author="Marcel Scholze" w:date="2020-04-22T23:35:00Z">
        <w:r w:rsidDel="00725F60">
          <w:delText xml:space="preserve">with using the same </w:delText>
        </w:r>
      </w:del>
      <w:r>
        <w:t>methodology applied to other suppliers and customers in the market.</w:t>
      </w:r>
    </w:p>
    <w:p w14:paraId="4B8EF12B" w14:textId="4452AF28" w:rsidR="00725F60" w:rsidRDefault="00725F60" w:rsidP="00B6485F">
      <w:pPr>
        <w:pStyle w:val="ListParagraph"/>
        <w:numPr>
          <w:ilvl w:val="0"/>
          <w:numId w:val="15"/>
        </w:numPr>
        <w:rPr>
          <w:ins w:id="18" w:author="Marcel Scholze" w:date="2020-04-22T23:35:00Z"/>
        </w:rPr>
      </w:pPr>
      <w:ins w:id="19" w:author="Marcel Scholze" w:date="2020-04-22T23:36:00Z">
        <w:r>
          <w:t xml:space="preserve">Relying </w:t>
        </w:r>
      </w:ins>
      <w:ins w:id="20" w:author="Marcel Scholze" w:date="2020-04-22T23:38:00Z">
        <w:r>
          <w:t>o</w:t>
        </w:r>
      </w:ins>
      <w:ins w:id="21" w:author="Marcel Scholze" w:date="2020-04-22T23:36:00Z">
        <w:r>
          <w:t xml:space="preserve">n a tested and widely spread industry stand </w:t>
        </w:r>
      </w:ins>
      <w:ins w:id="22" w:author="Marcel Scholze" w:date="2020-04-22T23:38:00Z">
        <w:r>
          <w:t xml:space="preserve">like OpenChain </w:t>
        </w:r>
      </w:ins>
      <w:ins w:id="23" w:author="Marcel Scholze" w:date="2020-04-22T23:36:00Z">
        <w:r>
          <w:t xml:space="preserve">does </w:t>
        </w:r>
      </w:ins>
      <w:ins w:id="24" w:author="Marcel Scholze" w:date="2020-04-22T23:37:00Z">
        <w:r>
          <w:t>ease the process of negotiation</w:t>
        </w:r>
      </w:ins>
      <w:ins w:id="25" w:author="Marcel Scholze" w:date="2020-04-22T23:38:00Z">
        <w:r>
          <w:t xml:space="preserve"> and </w:t>
        </w:r>
      </w:ins>
      <w:ins w:id="26" w:author="Marcel Scholze" w:date="2020-04-22T23:37:00Z">
        <w:r>
          <w:t>allows trust in appropriateness of method</w:t>
        </w:r>
      </w:ins>
      <w:ins w:id="27" w:author="Marcel Scholze" w:date="2020-04-22T23:38:00Z">
        <w:r>
          <w:t xml:space="preserve">ology </w:t>
        </w:r>
      </w:ins>
      <w:ins w:id="28" w:author="Marcel Scholze" w:date="2020-04-22T23:37:00Z">
        <w:r>
          <w:t xml:space="preserve">without in depth evaluation of </w:t>
        </w:r>
      </w:ins>
      <w:ins w:id="29" w:author="Marcel Scholze" w:date="2020-04-22T23:38:00Z">
        <w:r>
          <w:t>individual supplier specific approach</w:t>
        </w:r>
      </w:ins>
      <w:ins w:id="30" w:author="Marcel Scholze" w:date="2020-04-22T23:39:00Z">
        <w:r>
          <w:t xml:space="preserve"> and therefore reduces required time and efforts </w:t>
        </w:r>
      </w:ins>
    </w:p>
    <w:p w14:paraId="2F387697" w14:textId="12E935F3" w:rsidR="00B82CE6" w:rsidRDefault="00725F60" w:rsidP="00B6485F">
      <w:pPr>
        <w:pStyle w:val="ListParagraph"/>
        <w:numPr>
          <w:ilvl w:val="0"/>
          <w:numId w:val="15"/>
        </w:numPr>
      </w:pPr>
      <w:proofErr w:type="spellStart"/>
      <w:ins w:id="31" w:author="Marcel Scholze" w:date="2020-04-22T23:35:00Z">
        <w:r>
          <w:t>Futhermore</w:t>
        </w:r>
        <w:proofErr w:type="spellEnd"/>
        <w:r>
          <w:t>, i</w:t>
        </w:r>
      </w:ins>
      <w:commentRangeStart w:id="32"/>
      <w:del w:id="33" w:author="Marcel Scholze" w:date="2020-04-22T23:35:00Z">
        <w:r w:rsidR="67A931D2" w:rsidDel="00725F60">
          <w:delText>I</w:delText>
        </w:r>
      </w:del>
      <w:r w:rsidR="67A931D2">
        <w:t>n any sequence of transactions involving more than one company, the OpenChain industry standard will</w:t>
      </w:r>
      <w:ins w:id="34" w:author="Marcel Scholze" w:date="2020-04-22T23:39:00Z">
        <w:r>
          <w:t xml:space="preserve"> additionally</w:t>
        </w:r>
      </w:ins>
      <w:r w:rsidR="67A931D2">
        <w:t xml:space="preserve"> save resources.</w:t>
      </w:r>
      <w:commentRangeEnd w:id="32"/>
      <w:r w:rsidR="00B82CE6">
        <w:commentReference w:id="32"/>
      </w:r>
    </w:p>
    <w:p w14:paraId="0B621BA1" w14:textId="4DCAA9DB" w:rsidR="00B82CE6" w:rsidRDefault="00B82CE6" w:rsidP="00B82CE6"/>
    <w:p w14:paraId="72E32380" w14:textId="5FD77F36" w:rsidR="00B82CE6" w:rsidRDefault="00B82CE6" w:rsidP="00B82CE6">
      <w:pPr>
        <w:pStyle w:val="Heading2"/>
      </w:pPr>
      <w:r>
        <w:t xml:space="preserve">Efficiency </w:t>
      </w:r>
      <w:r w:rsidR="00B6485F">
        <w:t>in</w:t>
      </w:r>
      <w:r>
        <w:t xml:space="preserve"> </w:t>
      </w:r>
      <w:r w:rsidR="00B6485F">
        <w:t xml:space="preserve">Procurement-Related </w:t>
      </w:r>
      <w:r>
        <w:t>Remediation</w:t>
      </w:r>
    </w:p>
    <w:p w14:paraId="45B4CD6F" w14:textId="4439F5B0" w:rsidR="00B82CE6" w:rsidRDefault="00B82CE6" w:rsidP="00B82CE6"/>
    <w:p w14:paraId="3AFC40D5" w14:textId="6F485975" w:rsidR="00B6485F" w:rsidRDefault="00B6485F" w:rsidP="00B6485F">
      <w:r>
        <w:t>Using the OpenChain industry standard offers specific advantages to customer companies when an error is identified in the compliance of open source components due to the predictability of approach taken by all parties in the transaction.</w:t>
      </w:r>
    </w:p>
    <w:p w14:paraId="459CCA60" w14:textId="778AB841" w:rsidR="00B6485F" w:rsidRDefault="00B6485F" w:rsidP="00B6485F">
      <w:pPr>
        <w:rPr>
          <w:ins w:id="35" w:author="Roland Heidrich" w:date="2020-04-17T10:22:00Z"/>
        </w:rPr>
      </w:pPr>
    </w:p>
    <w:p w14:paraId="1FCB8855" w14:textId="5EC391CA" w:rsidR="005D1778" w:rsidRDefault="005D1778" w:rsidP="005D1778">
      <w:pPr>
        <w:pStyle w:val="ListParagraph"/>
        <w:ind w:left="0"/>
      </w:pPr>
      <w:ins w:id="36" w:author="Roland Heidrich" w:date="2020-04-17T10:22:00Z">
        <w:r>
          <w:t>The efficiency gain in procurement-related remediation is illustrated by the following model:</w:t>
        </w:r>
      </w:ins>
    </w:p>
    <w:p w14:paraId="1DC46912" w14:textId="4AE922F0" w:rsidR="00B6485F" w:rsidRDefault="00D51473" w:rsidP="00B6485F">
      <w:pPr>
        <w:pStyle w:val="ListParagraph"/>
        <w:numPr>
          <w:ilvl w:val="0"/>
          <w:numId w:val="16"/>
        </w:numPr>
      </w:pPr>
      <w:r>
        <w:t>A customer receives an open source component as part of a supplier solution.</w:t>
      </w:r>
    </w:p>
    <w:p w14:paraId="6CEE20D5" w14:textId="32D0351D" w:rsidR="00D51473" w:rsidRDefault="00D51473" w:rsidP="00B6485F">
      <w:pPr>
        <w:pStyle w:val="ListParagraph"/>
        <w:numPr>
          <w:ilvl w:val="0"/>
          <w:numId w:val="16"/>
        </w:numPr>
      </w:pPr>
      <w:r>
        <w:t>This transaction is completed with a supplier which is OpenChain conformant.</w:t>
      </w:r>
    </w:p>
    <w:p w14:paraId="78925D6B" w14:textId="161743E0" w:rsidR="00D51473" w:rsidRDefault="00D51473" w:rsidP="00B6485F">
      <w:pPr>
        <w:pStyle w:val="ListParagraph"/>
        <w:numPr>
          <w:ilvl w:val="0"/>
          <w:numId w:val="16"/>
        </w:numPr>
      </w:pPr>
      <w:r>
        <w:t>The open source component is found to have an error related to compliance.</w:t>
      </w:r>
    </w:p>
    <w:p w14:paraId="1593B39B" w14:textId="7262DDD6" w:rsidR="00D51473" w:rsidRDefault="00D51473" w:rsidP="00B6485F">
      <w:pPr>
        <w:pStyle w:val="ListParagraph"/>
        <w:numPr>
          <w:ilvl w:val="0"/>
          <w:numId w:val="16"/>
        </w:numPr>
      </w:pPr>
      <w:r>
        <w:t>The customer company knows precisely the inflection points where the supplier company has OpenChain conformant processes.</w:t>
      </w:r>
    </w:p>
    <w:p w14:paraId="5A9EB97B" w14:textId="5253ED58" w:rsidR="00D51473" w:rsidRDefault="00D51473" w:rsidP="00B6485F">
      <w:pPr>
        <w:pStyle w:val="ListParagraph"/>
        <w:numPr>
          <w:ilvl w:val="0"/>
          <w:numId w:val="16"/>
        </w:numPr>
      </w:pPr>
      <w:r>
        <w:t xml:space="preserve">The customer company can ask for confirmation regarding compliance analysis at these inflection points, quickly identifying the </w:t>
      </w:r>
      <w:r w:rsidR="003F071F">
        <w:t>break point in the compliance process.</w:t>
      </w:r>
    </w:p>
    <w:p w14:paraId="78C53503" w14:textId="04052526" w:rsidR="003F071F" w:rsidRDefault="003F071F" w:rsidP="00B6485F">
      <w:pPr>
        <w:pStyle w:val="ListParagraph"/>
        <w:numPr>
          <w:ilvl w:val="0"/>
          <w:numId w:val="16"/>
        </w:numPr>
      </w:pPr>
      <w:r>
        <w:lastRenderedPageBreak/>
        <w:t>The customer company and the supplier can work towards a shared solution to the compliance issue with mutual understanding and expectations.</w:t>
      </w:r>
    </w:p>
    <w:p w14:paraId="7E933D05" w14:textId="77777777" w:rsidR="00B82CE6" w:rsidRDefault="00B82CE6" w:rsidP="00B82CE6"/>
    <w:p w14:paraId="60457D46" w14:textId="77777777" w:rsidR="00ED20D9" w:rsidRDefault="00ED20D9">
      <w:pPr>
        <w:spacing w:after="200" w:line="276" w:lineRule="auto"/>
        <w:rPr>
          <w:rFonts w:asciiTheme="minorHAnsi" w:eastAsiaTheme="majorEastAsia" w:hAnsiTheme="minorHAnsi" w:cstheme="majorBidi"/>
          <w:b/>
          <w:bCs/>
          <w:color w:val="4F81BD" w:themeColor="accent1"/>
          <w:szCs w:val="26"/>
        </w:rPr>
      </w:pPr>
      <w:r>
        <w:br w:type="page"/>
      </w:r>
    </w:p>
    <w:p w14:paraId="2546746D" w14:textId="6B5CC02D" w:rsidR="002C35AA" w:rsidRDefault="000657BB" w:rsidP="000657BB">
      <w:pPr>
        <w:pStyle w:val="Heading2"/>
      </w:pPr>
      <w:r>
        <w:lastRenderedPageBreak/>
        <w:t>Practical Adoption for Procurement Departments</w:t>
      </w:r>
    </w:p>
    <w:p w14:paraId="175E6697" w14:textId="1B927944" w:rsidR="000657BB" w:rsidRDefault="000657BB" w:rsidP="000657BB">
      <w:pPr>
        <w:rPr>
          <w:color w:val="FF0000"/>
        </w:rPr>
      </w:pPr>
    </w:p>
    <w:p w14:paraId="2307B3C8" w14:textId="70A3EC6D" w:rsidR="005A3B07" w:rsidRDefault="00ED20D9" w:rsidP="005A3B07">
      <w:r>
        <w:t xml:space="preserve">Utilizing the OpenChain industry standard in procurement is conceptually </w:t>
      </w:r>
      <w:proofErr w:type="gramStart"/>
      <w:r>
        <w:t>similar to</w:t>
      </w:r>
      <w:proofErr w:type="gramEnd"/>
      <w:r>
        <w:t xml:space="preserve"> the utilization of ISO standards such as ISO9001 or ISO14001. </w:t>
      </w:r>
    </w:p>
    <w:p w14:paraId="640B6705" w14:textId="247C0DA6" w:rsidR="00ED20D9" w:rsidRDefault="00ED20D9" w:rsidP="005A3B07"/>
    <w:p w14:paraId="4624632F" w14:textId="64AB560D" w:rsidR="00ED20D9" w:rsidRDefault="00ED20D9" w:rsidP="00ED20D9">
      <w:pPr>
        <w:pStyle w:val="ListParagraph"/>
        <w:numPr>
          <w:ilvl w:val="0"/>
          <w:numId w:val="17"/>
        </w:numPr>
        <w:rPr>
          <w:lang w:val="en-US"/>
        </w:rPr>
      </w:pPr>
      <w:r>
        <w:rPr>
          <w:lang w:val="en-US"/>
        </w:rPr>
        <w:t>The relevant standard is cited in requests for tender as providing preferential status or as a requirement in supplier relationships.</w:t>
      </w:r>
    </w:p>
    <w:p w14:paraId="1C11191A" w14:textId="53C136B8" w:rsidR="00ED20D9" w:rsidRDefault="00A4069B" w:rsidP="00ED20D9">
      <w:pPr>
        <w:pStyle w:val="ListParagraph"/>
        <w:numPr>
          <w:ilvl w:val="0"/>
          <w:numId w:val="17"/>
        </w:numPr>
        <w:rPr>
          <w:lang w:val="en-US"/>
        </w:rPr>
      </w:pPr>
      <w:r>
        <w:rPr>
          <w:lang w:val="en-US"/>
        </w:rPr>
        <w:t>Adherence to the standard may be tested during procurement discussions via requests to see “Compliance Artifacts”, required documentation in Section 5 of the OpenChain industry standard.</w:t>
      </w:r>
    </w:p>
    <w:p w14:paraId="365D0BE2" w14:textId="77C80CD9" w:rsidR="00A4069B" w:rsidRDefault="00A4069B" w:rsidP="00ED20D9">
      <w:pPr>
        <w:pStyle w:val="ListParagraph"/>
        <w:numPr>
          <w:ilvl w:val="0"/>
          <w:numId w:val="17"/>
        </w:numPr>
        <w:rPr>
          <w:lang w:val="en-US"/>
        </w:rPr>
      </w:pPr>
      <w:r>
        <w:rPr>
          <w:lang w:val="en-US"/>
        </w:rPr>
        <w:t>A review of this documentation will disclose the supplier approaches to fulfilling identified OpenChain process inflection points.</w:t>
      </w:r>
    </w:p>
    <w:p w14:paraId="50A1D0C6" w14:textId="315B212C" w:rsidR="00A4069B" w:rsidRDefault="00A4069B" w:rsidP="00ED20D9">
      <w:pPr>
        <w:pStyle w:val="ListParagraph"/>
        <w:numPr>
          <w:ilvl w:val="0"/>
          <w:numId w:val="17"/>
        </w:numPr>
        <w:rPr>
          <w:lang w:val="en-US"/>
        </w:rPr>
      </w:pPr>
      <w:r>
        <w:rPr>
          <w:lang w:val="en-US"/>
        </w:rPr>
        <w:t>The customer company can then determine if they are satisfied with these approaches or if they require adjustment to suit expectations.</w:t>
      </w:r>
    </w:p>
    <w:p w14:paraId="10146D54" w14:textId="0FBCD5AB" w:rsidR="00A4069B" w:rsidRDefault="00E16E94" w:rsidP="00ED20D9">
      <w:pPr>
        <w:pStyle w:val="ListParagraph"/>
        <w:numPr>
          <w:ilvl w:val="0"/>
          <w:numId w:val="17"/>
        </w:numPr>
        <w:rPr>
          <w:ins w:id="37" w:author="Roland Heidrich" w:date="2020-04-17T10:23:00Z"/>
          <w:lang w:val="en-US"/>
        </w:rPr>
      </w:pPr>
      <w:r>
        <w:rPr>
          <w:lang w:val="en-US"/>
        </w:rPr>
        <w:t xml:space="preserve">The customer company and the supplier company can then formalize the usage of the OpenChain industry standard in the final </w:t>
      </w:r>
      <w:r w:rsidR="00AF1E5B">
        <w:rPr>
          <w:lang w:val="en-US"/>
        </w:rPr>
        <w:t>procurement</w:t>
      </w:r>
      <w:r>
        <w:rPr>
          <w:lang w:val="en-US"/>
        </w:rPr>
        <w:t xml:space="preserve"> paperwork in the same manner as </w:t>
      </w:r>
      <w:r w:rsidR="00562413">
        <w:rPr>
          <w:lang w:val="en-US"/>
        </w:rPr>
        <w:t xml:space="preserve">which </w:t>
      </w:r>
      <w:r>
        <w:rPr>
          <w:lang w:val="en-US"/>
        </w:rPr>
        <w:t>other industry standards are cited.</w:t>
      </w:r>
    </w:p>
    <w:p w14:paraId="5A5DA815" w14:textId="16A9A178" w:rsidR="005D1778" w:rsidRDefault="005D1778" w:rsidP="005D1778">
      <w:pPr>
        <w:rPr>
          <w:ins w:id="38" w:author="Roland Heidrich" w:date="2020-04-17T10:23:00Z"/>
          <w:lang w:val="en-US"/>
        </w:rPr>
      </w:pPr>
    </w:p>
    <w:p w14:paraId="04A446AC" w14:textId="7A9D6E43" w:rsidR="005D1778" w:rsidRDefault="005D1778" w:rsidP="005D1778">
      <w:pPr>
        <w:rPr>
          <w:ins w:id="39" w:author="Roland Heidrich" w:date="2020-04-17T10:26:00Z"/>
          <w:lang w:val="en-US"/>
        </w:rPr>
      </w:pPr>
      <w:ins w:id="40" w:author="Roland Heidrich" w:date="2020-04-17T10:23:00Z">
        <w:r>
          <w:rPr>
            <w:lang w:val="en-US"/>
          </w:rPr>
          <w:t>Alternatively</w:t>
        </w:r>
      </w:ins>
      <w:ins w:id="41" w:author="Marcel Scholze" w:date="2020-04-22T23:42:00Z">
        <w:r w:rsidR="009D376B">
          <w:rPr>
            <w:lang w:val="en-US"/>
          </w:rPr>
          <w:t xml:space="preserve"> and more efficiently </w:t>
        </w:r>
      </w:ins>
      <w:ins w:id="42" w:author="Marcel Scholze" w:date="2020-04-22T23:43:00Z">
        <w:r w:rsidR="009D376B">
          <w:rPr>
            <w:lang w:val="en-US"/>
          </w:rPr>
          <w:t xml:space="preserve">a certification according to the </w:t>
        </w:r>
      </w:ins>
      <w:ins w:id="43" w:author="Marcel Scholze" w:date="2020-04-22T23:44:00Z">
        <w:r w:rsidR="009D376B">
          <w:rPr>
            <w:lang w:val="en-US"/>
          </w:rPr>
          <w:t>OpenChain standard is prerequisite for submitting a tender</w:t>
        </w:r>
      </w:ins>
      <w:ins w:id="44" w:author="Roland Heidrich" w:date="2020-04-17T10:24:00Z">
        <w:del w:id="45" w:author="Marcel Scholze" w:date="2020-04-22T23:42:00Z">
          <w:r w:rsidRPr="005D1778" w:rsidDel="009D376B">
            <w:rPr>
              <w:lang w:val="en-US"/>
            </w:rPr>
            <w:delText xml:space="preserve">, </w:delText>
          </w:r>
        </w:del>
        <w:del w:id="46" w:author="Marcel Scholze" w:date="2020-04-22T23:45:00Z">
          <w:r w:rsidRPr="005D1778" w:rsidDel="009D376B">
            <w:rPr>
              <w:lang w:val="en-US"/>
            </w:rPr>
            <w:delText xml:space="preserve">there is the option of having </w:delText>
          </w:r>
        </w:del>
      </w:ins>
      <w:ins w:id="47" w:author="Roland Heidrich" w:date="2020-04-17T10:25:00Z">
        <w:del w:id="48" w:author="Marcel Scholze" w:date="2020-04-22T23:45:00Z">
          <w:r w:rsidDel="009D376B">
            <w:rPr>
              <w:lang w:val="en-US"/>
            </w:rPr>
            <w:delText xml:space="preserve">the open source </w:delText>
          </w:r>
        </w:del>
      </w:ins>
      <w:ins w:id="49" w:author="Roland Heidrich" w:date="2020-04-17T10:26:00Z">
        <w:del w:id="50" w:author="Marcel Scholze" w:date="2020-04-22T23:45:00Z">
          <w:r w:rsidDel="009D376B">
            <w:rPr>
              <w:lang w:val="en-US"/>
            </w:rPr>
            <w:delText xml:space="preserve">compliance management system </w:delText>
          </w:r>
        </w:del>
      </w:ins>
      <w:ins w:id="51" w:author="Roland Heidrich" w:date="2020-04-17T10:24:00Z">
        <w:del w:id="52" w:author="Marcel Scholze" w:date="2020-04-22T23:45:00Z">
          <w:r w:rsidRPr="005D1778" w:rsidDel="009D376B">
            <w:rPr>
              <w:lang w:val="en-US"/>
            </w:rPr>
            <w:delText>certified by an independent third</w:delText>
          </w:r>
        </w:del>
      </w:ins>
      <w:ins w:id="53" w:author="Roland Heidrich" w:date="2020-04-17T10:25:00Z">
        <w:del w:id="54" w:author="Marcel Scholze" w:date="2020-04-22T23:45:00Z">
          <w:r w:rsidDel="009D376B">
            <w:rPr>
              <w:lang w:val="en-US"/>
            </w:rPr>
            <w:delText xml:space="preserve"> party</w:delText>
          </w:r>
        </w:del>
        <w:r>
          <w:rPr>
            <w:lang w:val="en-US"/>
          </w:rPr>
          <w:t>.</w:t>
        </w:r>
      </w:ins>
    </w:p>
    <w:p w14:paraId="10049B5E" w14:textId="77777777" w:rsidR="005D1778" w:rsidRPr="005D1778" w:rsidRDefault="005D1778" w:rsidP="009D376B">
      <w:pPr>
        <w:rPr>
          <w:ins w:id="55" w:author="Roland Heidrich" w:date="2020-04-17T10:21:00Z"/>
          <w:lang w:val="en-US"/>
        </w:rPr>
      </w:pPr>
    </w:p>
    <w:p w14:paraId="0E189469" w14:textId="6E40FDC4" w:rsidR="005D1778" w:rsidRDefault="005D1778" w:rsidP="00ED20D9">
      <w:pPr>
        <w:pStyle w:val="ListParagraph"/>
        <w:numPr>
          <w:ilvl w:val="0"/>
          <w:numId w:val="17"/>
        </w:numPr>
        <w:rPr>
          <w:ins w:id="56" w:author="Roland Heidrich" w:date="2020-04-17T10:26:00Z"/>
          <w:lang w:val="en-US"/>
        </w:rPr>
      </w:pPr>
      <w:ins w:id="57" w:author="Roland Heidrich" w:date="2020-04-17T10:26:00Z">
        <w:r>
          <w:rPr>
            <w:lang w:val="en-US"/>
          </w:rPr>
          <w:t xml:space="preserve">The supplier </w:t>
        </w:r>
      </w:ins>
      <w:ins w:id="58" w:author="Roland Heidrich" w:date="2020-04-17T10:31:00Z">
        <w:r w:rsidR="00724675">
          <w:rPr>
            <w:lang w:val="en-US"/>
          </w:rPr>
          <w:t xml:space="preserve">company </w:t>
        </w:r>
      </w:ins>
      <w:ins w:id="59" w:author="Roland Heidrich" w:date="2020-04-17T10:26:00Z">
        <w:r>
          <w:rPr>
            <w:lang w:val="en-US"/>
          </w:rPr>
          <w:t xml:space="preserve">has to </w:t>
        </w:r>
      </w:ins>
      <w:ins w:id="60" w:author="Roland Heidrich" w:date="2020-04-17T10:27:00Z">
        <w:r>
          <w:rPr>
            <w:lang w:val="en-US"/>
          </w:rPr>
          <w:t xml:space="preserve">prove its compliance </w:t>
        </w:r>
      </w:ins>
      <w:ins w:id="61" w:author="Marcel Scholze" w:date="2020-04-22T23:45:00Z">
        <w:r w:rsidR="009D376B">
          <w:rPr>
            <w:lang w:val="en-US"/>
          </w:rPr>
          <w:t>to</w:t>
        </w:r>
      </w:ins>
      <w:ins w:id="62" w:author="Marcel Scholze" w:date="2020-04-22T23:46:00Z">
        <w:r w:rsidR="009D376B">
          <w:rPr>
            <w:lang w:val="en-US"/>
          </w:rPr>
          <w:t xml:space="preserve"> </w:t>
        </w:r>
      </w:ins>
      <w:ins w:id="63" w:author="Marcel Scholze" w:date="2020-04-22T23:45:00Z">
        <w:r w:rsidR="009D376B">
          <w:rPr>
            <w:lang w:val="en-US"/>
          </w:rPr>
          <w:t xml:space="preserve">OpenChain through a </w:t>
        </w:r>
      </w:ins>
      <w:ins w:id="64" w:author="Marcel Scholze" w:date="2020-04-22T23:46:00Z">
        <w:r w:rsidR="009D376B">
          <w:rPr>
            <w:lang w:val="en-US"/>
          </w:rPr>
          <w:t>third party auditor or certification body</w:t>
        </w:r>
      </w:ins>
      <w:ins w:id="65" w:author="Roland Heidrich" w:date="2020-04-17T10:27:00Z">
        <w:del w:id="66" w:author="Marcel Scholze" w:date="2020-04-22T23:46:00Z">
          <w:r w:rsidDel="009D376B">
            <w:rPr>
              <w:lang w:val="en-US"/>
            </w:rPr>
            <w:delText xml:space="preserve">to only one </w:delText>
          </w:r>
        </w:del>
      </w:ins>
      <w:ins w:id="67" w:author="Roland Heidrich" w:date="2020-04-17T10:28:00Z">
        <w:del w:id="68" w:author="Marcel Scholze" w:date="2020-04-22T23:46:00Z">
          <w:r w:rsidDel="009D376B">
            <w:rPr>
              <w:lang w:val="en-US"/>
            </w:rPr>
            <w:delText xml:space="preserve">expert with </w:delText>
          </w:r>
        </w:del>
      </w:ins>
      <w:ins w:id="69" w:author="Roland Heidrich" w:date="2020-04-17T10:30:00Z">
        <w:del w:id="70" w:author="Marcel Scholze" w:date="2020-04-22T23:46:00Z">
          <w:r w:rsidR="00724675" w:rsidDel="009D376B">
            <w:rPr>
              <w:lang w:val="en-US"/>
            </w:rPr>
            <w:delText xml:space="preserve">transparent </w:delText>
          </w:r>
        </w:del>
      </w:ins>
      <w:ins w:id="71" w:author="Roland Heidrich" w:date="2020-04-17T10:29:00Z">
        <w:del w:id="72" w:author="Marcel Scholze" w:date="2020-04-22T23:46:00Z">
          <w:r w:rsidDel="009D376B">
            <w:rPr>
              <w:lang w:val="en-US"/>
            </w:rPr>
            <w:delText>assessment scale</w:delText>
          </w:r>
        </w:del>
      </w:ins>
      <w:ins w:id="73" w:author="Roland Heidrich" w:date="2020-04-17T10:30:00Z">
        <w:del w:id="74" w:author="Marcel Scholze" w:date="2020-04-22T23:46:00Z">
          <w:r w:rsidDel="009D376B">
            <w:rPr>
              <w:lang w:val="en-US"/>
            </w:rPr>
            <w:delText xml:space="preserve"> </w:delText>
          </w:r>
          <w:r w:rsidR="00724675" w:rsidDel="009D376B">
            <w:rPr>
              <w:lang w:val="en-US"/>
            </w:rPr>
            <w:delText>according to OpenChain industry standard</w:delText>
          </w:r>
        </w:del>
      </w:ins>
      <w:ins w:id="75" w:author="Roland Heidrich" w:date="2020-04-17T10:28:00Z">
        <w:del w:id="76" w:author="Marcel Scholze" w:date="2020-04-22T23:46:00Z">
          <w:r w:rsidDel="009D376B">
            <w:rPr>
              <w:lang w:val="en-US"/>
            </w:rPr>
            <w:delText xml:space="preserve">, not </w:delText>
          </w:r>
        </w:del>
      </w:ins>
      <w:ins w:id="77" w:author="Roland Heidrich" w:date="2020-04-17T10:30:00Z">
        <w:del w:id="78" w:author="Marcel Scholze" w:date="2020-04-22T23:46:00Z">
          <w:r w:rsidDel="009D376B">
            <w:rPr>
              <w:lang w:val="en-US"/>
            </w:rPr>
            <w:delText xml:space="preserve">to </w:delText>
          </w:r>
        </w:del>
      </w:ins>
      <w:ins w:id="79" w:author="Roland Heidrich" w:date="2020-04-17T10:28:00Z">
        <w:del w:id="80" w:author="Marcel Scholze" w:date="2020-04-22T23:46:00Z">
          <w:r w:rsidDel="009D376B">
            <w:rPr>
              <w:lang w:val="en-US"/>
            </w:rPr>
            <w:delText xml:space="preserve">many </w:delText>
          </w:r>
        </w:del>
      </w:ins>
      <w:ins w:id="81" w:author="Roland Heidrich" w:date="2020-04-17T10:30:00Z">
        <w:del w:id="82" w:author="Marcel Scholze" w:date="2020-04-22T23:46:00Z">
          <w:r w:rsidDel="009D376B">
            <w:rPr>
              <w:lang w:val="en-US"/>
            </w:rPr>
            <w:delText>with individual</w:delText>
          </w:r>
        </w:del>
      </w:ins>
      <w:ins w:id="83" w:author="Roland Heidrich" w:date="2020-04-17T10:31:00Z">
        <w:del w:id="84" w:author="Marcel Scholze" w:date="2020-04-22T23:46:00Z">
          <w:r w:rsidR="00724675" w:rsidDel="009D376B">
            <w:rPr>
              <w:lang w:val="en-US"/>
            </w:rPr>
            <w:delText xml:space="preserve"> </w:delText>
          </w:r>
        </w:del>
      </w:ins>
      <w:ins w:id="85" w:author="Roland Heidrich" w:date="2020-04-17T10:30:00Z">
        <w:del w:id="86" w:author="Marcel Scholze" w:date="2020-04-22T23:46:00Z">
          <w:r w:rsidR="00724675" w:rsidDel="009D376B">
            <w:rPr>
              <w:lang w:val="en-US"/>
            </w:rPr>
            <w:delText>scales</w:delText>
          </w:r>
        </w:del>
      </w:ins>
      <w:ins w:id="87" w:author="Roland Heidrich" w:date="2020-04-17T10:33:00Z">
        <w:r w:rsidR="00724675">
          <w:rPr>
            <w:lang w:val="en-US"/>
          </w:rPr>
          <w:t>.</w:t>
        </w:r>
      </w:ins>
      <w:ins w:id="88" w:author="Marcel Scholze" w:date="2020-04-23T10:15:00Z">
        <w:r w:rsidR="00FD5E6C">
          <w:rPr>
            <w:lang w:val="en-US"/>
          </w:rPr>
          <w:t xml:space="preserve"> </w:t>
        </w:r>
      </w:ins>
    </w:p>
    <w:p w14:paraId="1AD37EAA" w14:textId="4A83235E" w:rsidR="005D1778" w:rsidDel="00FD5E6C" w:rsidRDefault="00724675" w:rsidP="007508EE">
      <w:pPr>
        <w:pStyle w:val="ListParagraph"/>
        <w:numPr>
          <w:ilvl w:val="0"/>
          <w:numId w:val="17"/>
        </w:numPr>
        <w:rPr>
          <w:del w:id="89" w:author="Roland Heidrich" w:date="2020-04-17T10:33:00Z"/>
          <w:lang w:val="en-US"/>
        </w:rPr>
      </w:pPr>
      <w:ins w:id="90" w:author="Roland Heidrich" w:date="2020-04-17T10:31:00Z">
        <w:r w:rsidRPr="00724675">
          <w:rPr>
            <w:lang w:val="en-US"/>
          </w:rPr>
          <w:t>T</w:t>
        </w:r>
      </w:ins>
      <w:ins w:id="91" w:author="Roland Heidrich" w:date="2020-04-17T10:21:00Z">
        <w:r w:rsidR="005D1778" w:rsidRPr="00724675">
          <w:rPr>
            <w:lang w:val="en-US"/>
          </w:rPr>
          <w:t xml:space="preserve">he customer </w:t>
        </w:r>
      </w:ins>
      <w:ins w:id="92" w:author="Roland Heidrich" w:date="2020-04-17T10:31:00Z">
        <w:r w:rsidRPr="00724675">
          <w:rPr>
            <w:lang w:val="en-US"/>
          </w:rPr>
          <w:t xml:space="preserve">company </w:t>
        </w:r>
      </w:ins>
      <w:ins w:id="93" w:author="Roland Heidrich" w:date="2020-04-17T10:21:00Z">
        <w:r w:rsidR="005D1778" w:rsidRPr="00724675">
          <w:rPr>
            <w:lang w:val="en-US"/>
          </w:rPr>
          <w:t xml:space="preserve">can rely on the </w:t>
        </w:r>
      </w:ins>
      <w:ins w:id="94" w:author="Roland Heidrich" w:date="2020-04-17T10:32:00Z">
        <w:r w:rsidRPr="00724675">
          <w:rPr>
            <w:lang w:val="en-US"/>
          </w:rPr>
          <w:t>certificate</w:t>
        </w:r>
      </w:ins>
      <w:ins w:id="95" w:author="Roland Heidrich" w:date="2020-04-17T10:21:00Z">
        <w:r w:rsidR="005D1778" w:rsidRPr="00724675">
          <w:rPr>
            <w:lang w:val="en-US"/>
          </w:rPr>
          <w:t xml:space="preserve"> by </w:t>
        </w:r>
      </w:ins>
      <w:ins w:id="96" w:author="Roland Heidrich" w:date="2020-04-17T10:32:00Z">
        <w:r w:rsidRPr="00724675">
          <w:rPr>
            <w:lang w:val="en-US"/>
          </w:rPr>
          <w:t xml:space="preserve">the </w:t>
        </w:r>
      </w:ins>
      <w:ins w:id="97" w:author="Roland Heidrich" w:date="2020-04-17T10:21:00Z">
        <w:r w:rsidR="005D1778" w:rsidRPr="00724675">
          <w:rPr>
            <w:lang w:val="en-US"/>
          </w:rPr>
          <w:t xml:space="preserve">independent third party and </w:t>
        </w:r>
      </w:ins>
      <w:ins w:id="98" w:author="Roland Heidrich" w:date="2020-04-17T10:33:00Z">
        <w:r w:rsidRPr="00724675">
          <w:rPr>
            <w:lang w:val="en-US"/>
          </w:rPr>
          <w:t xml:space="preserve">has no further effort to review </w:t>
        </w:r>
      </w:ins>
      <w:ins w:id="99" w:author="Marcel Scholze" w:date="2020-04-22T23:47:00Z">
        <w:r w:rsidR="009D376B">
          <w:rPr>
            <w:lang w:val="en-US"/>
          </w:rPr>
          <w:t xml:space="preserve">the </w:t>
        </w:r>
      </w:ins>
      <w:ins w:id="100" w:author="Roland Heidrich" w:date="2020-04-17T10:33:00Z">
        <w:del w:id="101" w:author="Marcel Scholze" w:date="2020-04-22T23:47:00Z">
          <w:r w:rsidRPr="00724675" w:rsidDel="009D376B">
            <w:rPr>
              <w:lang w:val="en-US"/>
            </w:rPr>
            <w:delText xml:space="preserve">its </w:delText>
          </w:r>
        </w:del>
        <w:r w:rsidRPr="00724675">
          <w:rPr>
            <w:lang w:val="en-US"/>
          </w:rPr>
          <w:t xml:space="preserve">supplier </w:t>
        </w:r>
        <w:r>
          <w:rPr>
            <w:lang w:val="en-US"/>
          </w:rPr>
          <w:t xml:space="preserve">company </w:t>
        </w:r>
        <w:r w:rsidRPr="00724675">
          <w:rPr>
            <w:lang w:val="en-US"/>
          </w:rPr>
          <w:t xml:space="preserve">in this </w:t>
        </w:r>
        <w:proofErr w:type="spellStart"/>
        <w:r w:rsidRPr="00724675">
          <w:rPr>
            <w:lang w:val="en-US"/>
          </w:rPr>
          <w:t>regard</w:t>
        </w:r>
        <w:r>
          <w:rPr>
            <w:lang w:val="en-US"/>
          </w:rPr>
          <w:t>.</w:t>
        </w:r>
      </w:ins>
    </w:p>
    <w:p w14:paraId="23F09EE6" w14:textId="21B30AEB" w:rsidR="00FD5E6C" w:rsidRDefault="00FD5E6C" w:rsidP="007508EE">
      <w:pPr>
        <w:pStyle w:val="ListParagraph"/>
        <w:numPr>
          <w:ilvl w:val="0"/>
          <w:numId w:val="17"/>
        </w:numPr>
        <w:rPr>
          <w:ins w:id="102" w:author="Marcel Scholze" w:date="2020-04-23T10:15:00Z"/>
          <w:lang w:val="en-US"/>
        </w:rPr>
      </w:pPr>
      <w:proofErr w:type="gramStart"/>
      <w:ins w:id="103" w:author="Marcel Scholze" w:date="2020-04-23T10:15:00Z">
        <w:r>
          <w:rPr>
            <w:lang w:val="en-US"/>
          </w:rPr>
          <w:t>Also</w:t>
        </w:r>
        <w:proofErr w:type="spellEnd"/>
        <w:proofErr w:type="gramEnd"/>
        <w:r>
          <w:rPr>
            <w:lang w:val="en-US"/>
          </w:rPr>
          <w:t xml:space="preserve"> fo</w:t>
        </w:r>
      </w:ins>
      <w:ins w:id="104" w:author="Marcel Scholze" w:date="2020-04-23T10:16:00Z">
        <w:r>
          <w:rPr>
            <w:lang w:val="en-US"/>
          </w:rPr>
          <w:t xml:space="preserve">r the supplier company it reduces cost to prove open source software </w:t>
        </w:r>
      </w:ins>
      <w:ins w:id="105" w:author="Marcel Scholze" w:date="2020-04-23T10:17:00Z">
        <w:r>
          <w:rPr>
            <w:lang w:val="en-US"/>
          </w:rPr>
          <w:t xml:space="preserve">management </w:t>
        </w:r>
      </w:ins>
      <w:ins w:id="106" w:author="Marcel Scholze" w:date="2020-04-23T10:16:00Z">
        <w:r>
          <w:rPr>
            <w:lang w:val="en-US"/>
          </w:rPr>
          <w:t xml:space="preserve">compliance </w:t>
        </w:r>
      </w:ins>
      <w:ins w:id="107" w:author="Marcel Scholze" w:date="2020-04-23T10:19:00Z">
        <w:r>
          <w:rPr>
            <w:lang w:val="en-US"/>
          </w:rPr>
          <w:t>against one assessment scale an</w:t>
        </w:r>
        <w:bookmarkStart w:id="108" w:name="_GoBack"/>
        <w:bookmarkEnd w:id="108"/>
        <w:r>
          <w:rPr>
            <w:lang w:val="en-US"/>
          </w:rPr>
          <w:t xml:space="preserve">d </w:t>
        </w:r>
      </w:ins>
      <w:ins w:id="109" w:author="Marcel Scholze" w:date="2020-04-23T10:17:00Z">
        <w:r>
          <w:rPr>
            <w:lang w:val="en-US"/>
          </w:rPr>
          <w:t>only against one auditor / certification body</w:t>
        </w:r>
      </w:ins>
      <w:ins w:id="110" w:author="Marcel Scholze" w:date="2020-04-23T10:18:00Z">
        <w:r>
          <w:rPr>
            <w:lang w:val="en-US"/>
          </w:rPr>
          <w:t xml:space="preserve"> </w:t>
        </w:r>
      </w:ins>
      <w:ins w:id="111" w:author="Marcel Scholze" w:date="2020-04-23T10:17:00Z">
        <w:r>
          <w:rPr>
            <w:lang w:val="en-US"/>
          </w:rPr>
          <w:t xml:space="preserve">and not individually per customer company, which ultimately </w:t>
        </w:r>
      </w:ins>
      <w:ins w:id="112" w:author="Marcel Scholze" w:date="2020-04-23T10:19:00Z">
        <w:r>
          <w:rPr>
            <w:lang w:val="en-US"/>
          </w:rPr>
          <w:t xml:space="preserve">leads to </w:t>
        </w:r>
      </w:ins>
      <w:ins w:id="113" w:author="Marcel Scholze" w:date="2020-04-23T10:18:00Z">
        <w:r>
          <w:rPr>
            <w:lang w:val="en-US"/>
          </w:rPr>
          <w:t>lower prices</w:t>
        </w:r>
      </w:ins>
    </w:p>
    <w:p w14:paraId="05BCA63B" w14:textId="006F19D9" w:rsidR="007508EE" w:rsidRPr="00724675" w:rsidRDefault="007508EE" w:rsidP="007508EE">
      <w:pPr>
        <w:rPr>
          <w:lang w:val="en-US"/>
        </w:rPr>
      </w:pPr>
    </w:p>
    <w:p w14:paraId="413F4823" w14:textId="48A8C0AB" w:rsidR="007508EE" w:rsidRDefault="007508EE" w:rsidP="007508EE">
      <w:pPr>
        <w:pStyle w:val="Heading2"/>
        <w:rPr>
          <w:lang w:val="en-US"/>
        </w:rPr>
      </w:pPr>
      <w:r>
        <w:rPr>
          <w:lang w:val="en-US"/>
        </w:rPr>
        <w:t>Help for Procurement Departments</w:t>
      </w:r>
    </w:p>
    <w:p w14:paraId="0CF42BA7" w14:textId="0E3B5CBE" w:rsidR="007508EE" w:rsidRDefault="007508EE" w:rsidP="007508EE">
      <w:pPr>
        <w:rPr>
          <w:lang w:val="en-US"/>
        </w:rPr>
      </w:pPr>
    </w:p>
    <w:p w14:paraId="1661ABE9" w14:textId="1BE9F551" w:rsidR="007508EE" w:rsidRDefault="00DE28E6" w:rsidP="007508EE">
      <w:pPr>
        <w:rPr>
          <w:lang w:val="en-US"/>
        </w:rPr>
      </w:pPr>
      <w:r>
        <w:rPr>
          <w:lang w:val="en-US"/>
        </w:rPr>
        <w:t>The OpenChain Project has extensive resources to help set expectations and approach options for customer companies. Examples include:</w:t>
      </w:r>
    </w:p>
    <w:p w14:paraId="7974E59C" w14:textId="77777777" w:rsidR="00DE28E6" w:rsidRDefault="00DE28E6" w:rsidP="007508EE">
      <w:pPr>
        <w:rPr>
          <w:lang w:val="en-US"/>
        </w:rPr>
      </w:pPr>
    </w:p>
    <w:p w14:paraId="5D509B44" w14:textId="04D8CBC2" w:rsidR="00DE28E6" w:rsidRDefault="00DE28E6" w:rsidP="00DE28E6">
      <w:pPr>
        <w:pStyle w:val="ListParagraph"/>
        <w:numPr>
          <w:ilvl w:val="0"/>
          <w:numId w:val="18"/>
        </w:numPr>
        <w:rPr>
          <w:lang w:val="en-US"/>
        </w:rPr>
      </w:pPr>
      <w:r>
        <w:rPr>
          <w:lang w:val="en-US"/>
        </w:rPr>
        <w:t xml:space="preserve">Reference </w:t>
      </w:r>
      <w:hyperlink r:id="rId10" w:history="1">
        <w:r w:rsidRPr="00DE28E6">
          <w:rPr>
            <w:rStyle w:val="Hyperlink"/>
            <w:lang w:val="en-US"/>
          </w:rPr>
          <w:t>general education materials</w:t>
        </w:r>
      </w:hyperlink>
      <w:r>
        <w:rPr>
          <w:lang w:val="en-US"/>
        </w:rPr>
        <w:t xml:space="preserve"> that by be shared with suppliers</w:t>
      </w:r>
    </w:p>
    <w:p w14:paraId="0380F428" w14:textId="2E2F07F2" w:rsidR="00DE28E6" w:rsidRDefault="00DE28E6" w:rsidP="00DE28E6">
      <w:pPr>
        <w:pStyle w:val="ListParagraph"/>
        <w:numPr>
          <w:ilvl w:val="0"/>
          <w:numId w:val="18"/>
        </w:numPr>
        <w:rPr>
          <w:lang w:val="en-US"/>
        </w:rPr>
      </w:pPr>
      <w:r>
        <w:rPr>
          <w:lang w:val="en-US"/>
        </w:rPr>
        <w:t xml:space="preserve">Reference </w:t>
      </w:r>
      <w:hyperlink r:id="rId11" w:history="1">
        <w:r w:rsidRPr="00DE28E6">
          <w:rPr>
            <w:rStyle w:val="Hyperlink"/>
            <w:lang w:val="en-US"/>
          </w:rPr>
          <w:t>training materials</w:t>
        </w:r>
      </w:hyperlink>
      <w:r>
        <w:rPr>
          <w:lang w:val="en-US"/>
        </w:rPr>
        <w:t xml:space="preserve"> that may be adopted by suppliers</w:t>
      </w:r>
    </w:p>
    <w:p w14:paraId="30D32BCC" w14:textId="552AAA06" w:rsidR="00DE28E6" w:rsidRDefault="00DE28E6" w:rsidP="00DE28E6">
      <w:pPr>
        <w:pStyle w:val="ListParagraph"/>
        <w:numPr>
          <w:ilvl w:val="0"/>
          <w:numId w:val="18"/>
        </w:numPr>
        <w:rPr>
          <w:lang w:val="en-US"/>
        </w:rPr>
      </w:pPr>
      <w:r>
        <w:rPr>
          <w:lang w:val="en-US"/>
        </w:rPr>
        <w:t xml:space="preserve">Reference </w:t>
      </w:r>
      <w:hyperlink r:id="rId12" w:history="1">
        <w:r w:rsidRPr="00DE28E6">
          <w:rPr>
            <w:rStyle w:val="Hyperlink"/>
            <w:lang w:val="en-US"/>
          </w:rPr>
          <w:t>policy materials</w:t>
        </w:r>
      </w:hyperlink>
      <w:r>
        <w:rPr>
          <w:lang w:val="en-US"/>
        </w:rPr>
        <w:t xml:space="preserve"> that may be adopted by suppliers</w:t>
      </w:r>
    </w:p>
    <w:p w14:paraId="60C9817E" w14:textId="70FB1DCB" w:rsidR="00DE28E6" w:rsidRDefault="00DE28E6" w:rsidP="00DE28E6">
      <w:pPr>
        <w:pStyle w:val="ListParagraph"/>
        <w:numPr>
          <w:ilvl w:val="0"/>
          <w:numId w:val="18"/>
        </w:numPr>
        <w:rPr>
          <w:lang w:val="en-US"/>
        </w:rPr>
      </w:pPr>
      <w:r>
        <w:rPr>
          <w:lang w:val="en-US"/>
        </w:rPr>
        <w:t xml:space="preserve">Reference </w:t>
      </w:r>
      <w:hyperlink r:id="rId13" w:history="1">
        <w:r w:rsidRPr="00DE28E6">
          <w:rPr>
            <w:rStyle w:val="Hyperlink"/>
            <w:lang w:val="en-US"/>
          </w:rPr>
          <w:t>compliance professional materials</w:t>
        </w:r>
      </w:hyperlink>
      <w:r>
        <w:rPr>
          <w:lang w:val="en-US"/>
        </w:rPr>
        <w:t xml:space="preserve"> that may be adopted by suppliers</w:t>
      </w:r>
    </w:p>
    <w:p w14:paraId="56F0CD03" w14:textId="6CB2EA4E" w:rsidR="00DE28E6" w:rsidRDefault="00DE28E6" w:rsidP="00DE28E6">
      <w:pPr>
        <w:pStyle w:val="ListParagraph"/>
        <w:numPr>
          <w:ilvl w:val="0"/>
          <w:numId w:val="18"/>
        </w:numPr>
        <w:rPr>
          <w:lang w:val="en-US"/>
        </w:rPr>
      </w:pPr>
      <w:r>
        <w:rPr>
          <w:lang w:val="en-US"/>
        </w:rPr>
        <w:t xml:space="preserve">Reference </w:t>
      </w:r>
      <w:hyperlink r:id="rId14" w:history="1">
        <w:r w:rsidRPr="00DE28E6">
          <w:rPr>
            <w:rStyle w:val="Hyperlink"/>
            <w:lang w:val="en-US"/>
          </w:rPr>
          <w:t>engineering practice materials</w:t>
        </w:r>
      </w:hyperlink>
      <w:r>
        <w:rPr>
          <w:lang w:val="en-US"/>
        </w:rPr>
        <w:t xml:space="preserve"> that may be adopted by suppliers</w:t>
      </w:r>
    </w:p>
    <w:p w14:paraId="26D3B264" w14:textId="2D8316FE" w:rsidR="00DE28E6" w:rsidRDefault="00DE28E6" w:rsidP="00DE28E6">
      <w:pPr>
        <w:pStyle w:val="ListParagraph"/>
        <w:numPr>
          <w:ilvl w:val="0"/>
          <w:numId w:val="18"/>
        </w:numPr>
        <w:rPr>
          <w:lang w:val="en-US"/>
        </w:rPr>
      </w:pPr>
      <w:r>
        <w:rPr>
          <w:lang w:val="en-US"/>
        </w:rPr>
        <w:t xml:space="preserve">Reference </w:t>
      </w:r>
      <w:hyperlink r:id="rId15" w:history="1">
        <w:r w:rsidRPr="00DE28E6">
          <w:rPr>
            <w:rStyle w:val="Hyperlink"/>
            <w:lang w:val="en-US"/>
          </w:rPr>
          <w:t>software reuse materials</w:t>
        </w:r>
      </w:hyperlink>
      <w:r>
        <w:rPr>
          <w:lang w:val="en-US"/>
        </w:rPr>
        <w:t xml:space="preserve"> that may be adopted by suppliers</w:t>
      </w:r>
    </w:p>
    <w:p w14:paraId="1915C952" w14:textId="30F455DC" w:rsidR="00DE28E6" w:rsidRDefault="00DE28E6" w:rsidP="00DE28E6">
      <w:pPr>
        <w:pStyle w:val="ListParagraph"/>
        <w:numPr>
          <w:ilvl w:val="0"/>
          <w:numId w:val="18"/>
        </w:numPr>
        <w:rPr>
          <w:lang w:val="en-US"/>
        </w:rPr>
      </w:pPr>
      <w:r>
        <w:rPr>
          <w:lang w:val="en-US"/>
        </w:rPr>
        <w:t xml:space="preserve">Reference </w:t>
      </w:r>
      <w:hyperlink r:id="rId16" w:history="1">
        <w:r w:rsidRPr="00DE28E6">
          <w:rPr>
            <w:rStyle w:val="Hyperlink"/>
            <w:lang w:val="en-US"/>
          </w:rPr>
          <w:t>tooling overview materials</w:t>
        </w:r>
      </w:hyperlink>
      <w:r>
        <w:rPr>
          <w:lang w:val="en-US"/>
        </w:rPr>
        <w:t xml:space="preserve"> that may be adopted by suppliers</w:t>
      </w:r>
    </w:p>
    <w:p w14:paraId="288E9504" w14:textId="5D652600" w:rsidR="00DE28E6" w:rsidRDefault="00DE28E6" w:rsidP="00DE28E6">
      <w:pPr>
        <w:rPr>
          <w:lang w:val="en-US"/>
        </w:rPr>
      </w:pPr>
    </w:p>
    <w:p w14:paraId="0C6FA692" w14:textId="1323648C" w:rsidR="00DE28E6" w:rsidRDefault="00DE28E6" w:rsidP="00DE28E6">
      <w:pPr>
        <w:rPr>
          <w:lang w:val="en-US"/>
        </w:rPr>
      </w:pPr>
      <w:r>
        <w:rPr>
          <w:lang w:val="en-US"/>
        </w:rPr>
        <w:t>The full OpenChain Project reference material library can be found on GitHub:</w:t>
      </w:r>
      <w:r>
        <w:rPr>
          <w:lang w:val="en-US"/>
        </w:rPr>
        <w:br/>
      </w:r>
      <w:hyperlink r:id="rId17" w:history="1">
        <w:r w:rsidRPr="00DE28E6">
          <w:rPr>
            <w:rStyle w:val="Hyperlink"/>
            <w:lang w:val="en-US"/>
          </w:rPr>
          <w:t>https://github.com/OpenChain-Project/Reference-Material</w:t>
        </w:r>
      </w:hyperlink>
    </w:p>
    <w:p w14:paraId="4FD514FE" w14:textId="3C932EB6" w:rsidR="00DE28E6" w:rsidRDefault="00DE28E6" w:rsidP="00DE28E6">
      <w:pPr>
        <w:rPr>
          <w:lang w:val="en-US"/>
        </w:rPr>
      </w:pPr>
    </w:p>
    <w:p w14:paraId="795D4BDC" w14:textId="46C56E4D" w:rsidR="00DE28E6" w:rsidRPr="00DE28E6" w:rsidRDefault="00DE28E6" w:rsidP="00DE28E6">
      <w:pPr>
        <w:rPr>
          <w:lang w:val="en-US"/>
        </w:rPr>
      </w:pPr>
      <w:r>
        <w:rPr>
          <w:lang w:val="en-US"/>
        </w:rPr>
        <w:t xml:space="preserve">Procurement departments can also receive direct assistance from project management and the broader project community by email, conference call and physical meetings. Details for all of these activities can </w:t>
      </w:r>
      <w:r>
        <w:rPr>
          <w:lang w:val="en-US"/>
        </w:rPr>
        <w:lastRenderedPageBreak/>
        <w:t>be found here:</w:t>
      </w:r>
      <w:r>
        <w:rPr>
          <w:lang w:val="en-US"/>
        </w:rPr>
        <w:br/>
      </w:r>
      <w:hyperlink r:id="rId18" w:history="1">
        <w:r w:rsidRPr="00DE28E6">
          <w:rPr>
            <w:rStyle w:val="Hyperlink"/>
            <w:lang w:val="en-US"/>
          </w:rPr>
          <w:t>https://www.openchainproject.org/about/contact</w:t>
        </w:r>
      </w:hyperlink>
    </w:p>
    <w:sectPr w:rsidR="00DE28E6" w:rsidRPr="00DE28E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cel Scholze" w:date="2020-04-22T23:48:00Z" w:initials="MS">
    <w:p w14:paraId="1A5DA836" w14:textId="0B329F7E" w:rsidR="00846107" w:rsidRDefault="00846107">
      <w:pPr>
        <w:pStyle w:val="CommentText"/>
      </w:pPr>
      <w:r>
        <w:rPr>
          <w:rStyle w:val="CommentReference"/>
        </w:rPr>
        <w:annotationRef/>
      </w:r>
      <w:r>
        <w:t xml:space="preserve">One thought : should we emphasize, that these procurement suggestions / guidelines are specifically recommended for those procurement activities, where software is involved, and procured material result in </w:t>
      </w:r>
      <w:proofErr w:type="gramStart"/>
      <w:r>
        <w:t>business critical</w:t>
      </w:r>
      <w:proofErr w:type="gramEnd"/>
      <w:r>
        <w:t xml:space="preserve"> areas or in products to be  marketed / sold?</w:t>
      </w:r>
    </w:p>
  </w:comment>
  <w:comment w:id="10" w:author="Marcel Scholze" w:date="2020-04-22T23:30:00Z" w:initials="MS">
    <w:p w14:paraId="5EA12BFE" w14:textId="0955EF4F" w:rsidR="00725F60" w:rsidRDefault="00725F60">
      <w:pPr>
        <w:pStyle w:val="CommentText"/>
      </w:pPr>
      <w:r>
        <w:rPr>
          <w:rStyle w:val="CommentReference"/>
        </w:rPr>
        <w:annotationRef/>
      </w:r>
      <w:r>
        <w:t xml:space="preserve">Bespoke sounds like, it is exactly and correctly designed for the required purposes / the buying company; </w:t>
      </w:r>
    </w:p>
  </w:comment>
  <w:comment w:id="32" w:author="Andrew Katz" w:date="2020-04-10T08:41:00Z" w:initials="AK">
    <w:p w14:paraId="5B7DC810" w14:textId="3F4D5277" w:rsidR="67A931D2" w:rsidRDefault="67A931D2">
      <w:r>
        <w:t>How about adding ": simpler supplier selection, simpler contracts, quicker contract negotiation"?</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A5DA836" w15:done="0"/>
  <w15:commentEx w15:paraId="5EA12BFE" w15:done="0"/>
  <w15:commentEx w15:paraId="5B7DC810" w15:done="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2E19EED" w16cex:dateUtc="2020-04-10T07:41:03.657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5DA836" w16cid:durableId="224B564E"/>
  <w16cid:commentId w16cid:paraId="5EA12BFE" w16cid:durableId="224B5229"/>
  <w16cid:commentId w16cid:paraId="5B7DC810" w16cid:durableId="22E19E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5273FC" w14:textId="77777777" w:rsidR="0089318B" w:rsidRDefault="0089318B" w:rsidP="002C35AA">
      <w:r>
        <w:separator/>
      </w:r>
    </w:p>
  </w:endnote>
  <w:endnote w:type="continuationSeparator" w:id="0">
    <w:p w14:paraId="3D92A598" w14:textId="77777777" w:rsidR="0089318B" w:rsidRDefault="0089318B" w:rsidP="002C35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82EF19" w14:textId="77777777" w:rsidR="0089318B" w:rsidRDefault="0089318B" w:rsidP="002C35AA">
      <w:r>
        <w:separator/>
      </w:r>
    </w:p>
  </w:footnote>
  <w:footnote w:type="continuationSeparator" w:id="0">
    <w:p w14:paraId="03BD2643" w14:textId="77777777" w:rsidR="0089318B" w:rsidRDefault="0089318B" w:rsidP="002C35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335AD"/>
    <w:multiLevelType w:val="hybridMultilevel"/>
    <w:tmpl w:val="B44E847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23C03E7"/>
    <w:multiLevelType w:val="hybridMultilevel"/>
    <w:tmpl w:val="B72E13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17031A"/>
    <w:multiLevelType w:val="hybridMultilevel"/>
    <w:tmpl w:val="4BC408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DDF0A11"/>
    <w:multiLevelType w:val="hybridMultilevel"/>
    <w:tmpl w:val="9BA45F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F07BCA"/>
    <w:multiLevelType w:val="hybridMultilevel"/>
    <w:tmpl w:val="131A0FD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397E64B9"/>
    <w:multiLevelType w:val="hybridMultilevel"/>
    <w:tmpl w:val="B80EA8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D74263"/>
    <w:multiLevelType w:val="hybridMultilevel"/>
    <w:tmpl w:val="45147E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4081BF0"/>
    <w:multiLevelType w:val="hybridMultilevel"/>
    <w:tmpl w:val="16087B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EEE4B53"/>
    <w:multiLevelType w:val="hybridMultilevel"/>
    <w:tmpl w:val="05EEE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AE8419F"/>
    <w:multiLevelType w:val="hybridMultilevel"/>
    <w:tmpl w:val="83BA108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5D3F0284"/>
    <w:multiLevelType w:val="hybridMultilevel"/>
    <w:tmpl w:val="6D28F7B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E2028E"/>
    <w:multiLevelType w:val="hybridMultilevel"/>
    <w:tmpl w:val="60DAF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198138B"/>
    <w:multiLevelType w:val="hybridMultilevel"/>
    <w:tmpl w:val="25FEE1D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71A3581C"/>
    <w:multiLevelType w:val="hybridMultilevel"/>
    <w:tmpl w:val="AAAAC6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30C67CA"/>
    <w:multiLevelType w:val="hybridMultilevel"/>
    <w:tmpl w:val="131A0FD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732E0861"/>
    <w:multiLevelType w:val="hybridMultilevel"/>
    <w:tmpl w:val="67708EEE"/>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7ADC1EC0"/>
    <w:multiLevelType w:val="hybridMultilevel"/>
    <w:tmpl w:val="C064375C"/>
    <w:lvl w:ilvl="0" w:tplc="45184066">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7CFC3279"/>
    <w:multiLevelType w:val="hybridMultilevel"/>
    <w:tmpl w:val="27B0F36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3"/>
  </w:num>
  <w:num w:numId="2">
    <w:abstractNumId w:val="8"/>
  </w:num>
  <w:num w:numId="3">
    <w:abstractNumId w:val="11"/>
  </w:num>
  <w:num w:numId="4">
    <w:abstractNumId w:val="7"/>
  </w:num>
  <w:num w:numId="5">
    <w:abstractNumId w:val="3"/>
  </w:num>
  <w:num w:numId="6">
    <w:abstractNumId w:val="1"/>
  </w:num>
  <w:num w:numId="7">
    <w:abstractNumId w:val="6"/>
  </w:num>
  <w:num w:numId="8">
    <w:abstractNumId w:val="2"/>
  </w:num>
  <w:num w:numId="9">
    <w:abstractNumId w:val="14"/>
  </w:num>
  <w:num w:numId="10">
    <w:abstractNumId w:val="15"/>
  </w:num>
  <w:num w:numId="11">
    <w:abstractNumId w:val="10"/>
  </w:num>
  <w:num w:numId="12">
    <w:abstractNumId w:val="16"/>
  </w:num>
  <w:num w:numId="13">
    <w:abstractNumId w:val="4"/>
  </w:num>
  <w:num w:numId="14">
    <w:abstractNumId w:val="5"/>
  </w:num>
  <w:num w:numId="15">
    <w:abstractNumId w:val="9"/>
  </w:num>
  <w:num w:numId="16">
    <w:abstractNumId w:val="12"/>
  </w:num>
  <w:num w:numId="17">
    <w:abstractNumId w:val="17"/>
  </w:num>
  <w:num w:numId="1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cel Scholze">
    <w15:presenceInfo w15:providerId="AD" w15:userId="S::marcel.scholze@pwc.com::4136e8dd-61bd-45fb-ac1f-945437393a55"/>
  </w15:person>
  <w15:person w15:author="Roland Heidrich">
    <w15:presenceInfo w15:providerId="AD" w15:userId="S::roland.x.heidrich@pwc.com::3e3ae473-65af-4af3-9580-51e0e6910767"/>
  </w15:person>
  <w15:person w15:author="Andrew Katz">
    <w15:presenceInfo w15:providerId="Windows Live" w15:userId="1fb20b6544bd55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772"/>
    <w:rsid w:val="00000B97"/>
    <w:rsid w:val="000012F5"/>
    <w:rsid w:val="00001FF6"/>
    <w:rsid w:val="00002B11"/>
    <w:rsid w:val="00002C90"/>
    <w:rsid w:val="00002F23"/>
    <w:rsid w:val="00003BFB"/>
    <w:rsid w:val="00003F12"/>
    <w:rsid w:val="00005257"/>
    <w:rsid w:val="0000569E"/>
    <w:rsid w:val="00005FE3"/>
    <w:rsid w:val="00006A66"/>
    <w:rsid w:val="00006CAB"/>
    <w:rsid w:val="00010C9E"/>
    <w:rsid w:val="00011E23"/>
    <w:rsid w:val="00011F75"/>
    <w:rsid w:val="0001222F"/>
    <w:rsid w:val="000126FF"/>
    <w:rsid w:val="00012895"/>
    <w:rsid w:val="00012AA6"/>
    <w:rsid w:val="00013D72"/>
    <w:rsid w:val="00014008"/>
    <w:rsid w:val="00014A53"/>
    <w:rsid w:val="00014A7F"/>
    <w:rsid w:val="00014DC0"/>
    <w:rsid w:val="000155DE"/>
    <w:rsid w:val="000203E3"/>
    <w:rsid w:val="000208E7"/>
    <w:rsid w:val="00021A38"/>
    <w:rsid w:val="00021D41"/>
    <w:rsid w:val="00022171"/>
    <w:rsid w:val="000222A0"/>
    <w:rsid w:val="000240A3"/>
    <w:rsid w:val="00025E6C"/>
    <w:rsid w:val="00026499"/>
    <w:rsid w:val="00026F43"/>
    <w:rsid w:val="00027D0D"/>
    <w:rsid w:val="0003166A"/>
    <w:rsid w:val="000325B9"/>
    <w:rsid w:val="00033B50"/>
    <w:rsid w:val="00034000"/>
    <w:rsid w:val="0003553D"/>
    <w:rsid w:val="00036F1C"/>
    <w:rsid w:val="00037B3A"/>
    <w:rsid w:val="00040CE9"/>
    <w:rsid w:val="00043012"/>
    <w:rsid w:val="00043DC9"/>
    <w:rsid w:val="00044FB3"/>
    <w:rsid w:val="00045469"/>
    <w:rsid w:val="0004655E"/>
    <w:rsid w:val="0004692D"/>
    <w:rsid w:val="00047368"/>
    <w:rsid w:val="00050B6B"/>
    <w:rsid w:val="000516D9"/>
    <w:rsid w:val="000527A0"/>
    <w:rsid w:val="00053802"/>
    <w:rsid w:val="00053A8E"/>
    <w:rsid w:val="00055216"/>
    <w:rsid w:val="00055AFC"/>
    <w:rsid w:val="00055E89"/>
    <w:rsid w:val="00056724"/>
    <w:rsid w:val="00056776"/>
    <w:rsid w:val="00056BBA"/>
    <w:rsid w:val="00056D29"/>
    <w:rsid w:val="000570F2"/>
    <w:rsid w:val="0006001A"/>
    <w:rsid w:val="000601ED"/>
    <w:rsid w:val="00060CAF"/>
    <w:rsid w:val="000621EE"/>
    <w:rsid w:val="00062F94"/>
    <w:rsid w:val="0006470A"/>
    <w:rsid w:val="00064E00"/>
    <w:rsid w:val="00065427"/>
    <w:rsid w:val="000657BB"/>
    <w:rsid w:val="000668B5"/>
    <w:rsid w:val="00067AB3"/>
    <w:rsid w:val="00067FC6"/>
    <w:rsid w:val="000706E1"/>
    <w:rsid w:val="00072DA5"/>
    <w:rsid w:val="00073273"/>
    <w:rsid w:val="0007356C"/>
    <w:rsid w:val="00073824"/>
    <w:rsid w:val="00074076"/>
    <w:rsid w:val="00074C54"/>
    <w:rsid w:val="00074DD6"/>
    <w:rsid w:val="0007586C"/>
    <w:rsid w:val="00076978"/>
    <w:rsid w:val="00076A90"/>
    <w:rsid w:val="0008051A"/>
    <w:rsid w:val="00080795"/>
    <w:rsid w:val="00081C97"/>
    <w:rsid w:val="000836BC"/>
    <w:rsid w:val="00083BFB"/>
    <w:rsid w:val="00084100"/>
    <w:rsid w:val="00084345"/>
    <w:rsid w:val="00084538"/>
    <w:rsid w:val="00084D77"/>
    <w:rsid w:val="000864D9"/>
    <w:rsid w:val="0008726B"/>
    <w:rsid w:val="0008761B"/>
    <w:rsid w:val="000877A6"/>
    <w:rsid w:val="000879B2"/>
    <w:rsid w:val="0009049E"/>
    <w:rsid w:val="00090B53"/>
    <w:rsid w:val="0009206A"/>
    <w:rsid w:val="00093242"/>
    <w:rsid w:val="0009508C"/>
    <w:rsid w:val="000966ED"/>
    <w:rsid w:val="000A047F"/>
    <w:rsid w:val="000A0A3E"/>
    <w:rsid w:val="000A0A80"/>
    <w:rsid w:val="000A13C1"/>
    <w:rsid w:val="000A259D"/>
    <w:rsid w:val="000A2D2F"/>
    <w:rsid w:val="000A44CA"/>
    <w:rsid w:val="000A6B40"/>
    <w:rsid w:val="000A6CD4"/>
    <w:rsid w:val="000B0CC1"/>
    <w:rsid w:val="000B1A5A"/>
    <w:rsid w:val="000B1D67"/>
    <w:rsid w:val="000B1D9B"/>
    <w:rsid w:val="000B269B"/>
    <w:rsid w:val="000B3247"/>
    <w:rsid w:val="000B3A0D"/>
    <w:rsid w:val="000B3DCB"/>
    <w:rsid w:val="000B4524"/>
    <w:rsid w:val="000B4E78"/>
    <w:rsid w:val="000B6C3F"/>
    <w:rsid w:val="000B70D9"/>
    <w:rsid w:val="000B7107"/>
    <w:rsid w:val="000C0BA6"/>
    <w:rsid w:val="000C1642"/>
    <w:rsid w:val="000C19C8"/>
    <w:rsid w:val="000C1E11"/>
    <w:rsid w:val="000C38A6"/>
    <w:rsid w:val="000C405B"/>
    <w:rsid w:val="000C4DF6"/>
    <w:rsid w:val="000C4E1B"/>
    <w:rsid w:val="000C5BDA"/>
    <w:rsid w:val="000D0458"/>
    <w:rsid w:val="000D05CC"/>
    <w:rsid w:val="000D3C26"/>
    <w:rsid w:val="000D4662"/>
    <w:rsid w:val="000D46C7"/>
    <w:rsid w:val="000E0F28"/>
    <w:rsid w:val="000E1C15"/>
    <w:rsid w:val="000E1FF3"/>
    <w:rsid w:val="000E2195"/>
    <w:rsid w:val="000E2AE6"/>
    <w:rsid w:val="000E4CFD"/>
    <w:rsid w:val="000E5AFF"/>
    <w:rsid w:val="000E6540"/>
    <w:rsid w:val="000E7449"/>
    <w:rsid w:val="000E75E3"/>
    <w:rsid w:val="000F0280"/>
    <w:rsid w:val="000F08B6"/>
    <w:rsid w:val="000F2005"/>
    <w:rsid w:val="000F20A5"/>
    <w:rsid w:val="000F2972"/>
    <w:rsid w:val="000F395D"/>
    <w:rsid w:val="000F704F"/>
    <w:rsid w:val="000F726C"/>
    <w:rsid w:val="000F75B8"/>
    <w:rsid w:val="001002B9"/>
    <w:rsid w:val="0010350F"/>
    <w:rsid w:val="00105642"/>
    <w:rsid w:val="00105C8E"/>
    <w:rsid w:val="00107AE5"/>
    <w:rsid w:val="00107BE6"/>
    <w:rsid w:val="0011057C"/>
    <w:rsid w:val="00110696"/>
    <w:rsid w:val="00111967"/>
    <w:rsid w:val="001119E5"/>
    <w:rsid w:val="0011200F"/>
    <w:rsid w:val="0011408B"/>
    <w:rsid w:val="00114CF2"/>
    <w:rsid w:val="001166DC"/>
    <w:rsid w:val="001169D2"/>
    <w:rsid w:val="00116FE7"/>
    <w:rsid w:val="00117A80"/>
    <w:rsid w:val="001222FA"/>
    <w:rsid w:val="00122927"/>
    <w:rsid w:val="001233BE"/>
    <w:rsid w:val="00123C4E"/>
    <w:rsid w:val="00124575"/>
    <w:rsid w:val="0012476C"/>
    <w:rsid w:val="00124B5A"/>
    <w:rsid w:val="00124E9C"/>
    <w:rsid w:val="0012508B"/>
    <w:rsid w:val="001255BE"/>
    <w:rsid w:val="001260DD"/>
    <w:rsid w:val="001274E7"/>
    <w:rsid w:val="00127D94"/>
    <w:rsid w:val="001301D4"/>
    <w:rsid w:val="0013095F"/>
    <w:rsid w:val="00130D10"/>
    <w:rsid w:val="00131E58"/>
    <w:rsid w:val="00132266"/>
    <w:rsid w:val="0013259A"/>
    <w:rsid w:val="00133DD6"/>
    <w:rsid w:val="00134774"/>
    <w:rsid w:val="00134AC2"/>
    <w:rsid w:val="00134AF9"/>
    <w:rsid w:val="00134DC1"/>
    <w:rsid w:val="0013590F"/>
    <w:rsid w:val="00135FD2"/>
    <w:rsid w:val="001370DE"/>
    <w:rsid w:val="00137507"/>
    <w:rsid w:val="001402E1"/>
    <w:rsid w:val="00140AED"/>
    <w:rsid w:val="00141702"/>
    <w:rsid w:val="00141DB5"/>
    <w:rsid w:val="001426CB"/>
    <w:rsid w:val="0014340C"/>
    <w:rsid w:val="0014352E"/>
    <w:rsid w:val="001440F5"/>
    <w:rsid w:val="001459DA"/>
    <w:rsid w:val="00145EB2"/>
    <w:rsid w:val="00146DE3"/>
    <w:rsid w:val="00147870"/>
    <w:rsid w:val="00150955"/>
    <w:rsid w:val="00150DC8"/>
    <w:rsid w:val="00150F94"/>
    <w:rsid w:val="001510DD"/>
    <w:rsid w:val="00151229"/>
    <w:rsid w:val="001512E0"/>
    <w:rsid w:val="00152103"/>
    <w:rsid w:val="00153C79"/>
    <w:rsid w:val="00154672"/>
    <w:rsid w:val="00155238"/>
    <w:rsid w:val="0015574E"/>
    <w:rsid w:val="00155A00"/>
    <w:rsid w:val="00157305"/>
    <w:rsid w:val="00157706"/>
    <w:rsid w:val="00157C83"/>
    <w:rsid w:val="001605CB"/>
    <w:rsid w:val="001613BE"/>
    <w:rsid w:val="00161B71"/>
    <w:rsid w:val="0016201C"/>
    <w:rsid w:val="00163C96"/>
    <w:rsid w:val="00163E27"/>
    <w:rsid w:val="00163E5D"/>
    <w:rsid w:val="00164470"/>
    <w:rsid w:val="00165F1B"/>
    <w:rsid w:val="00166812"/>
    <w:rsid w:val="00166DDC"/>
    <w:rsid w:val="0016710A"/>
    <w:rsid w:val="00167C25"/>
    <w:rsid w:val="00170899"/>
    <w:rsid w:val="00170DFA"/>
    <w:rsid w:val="00170F98"/>
    <w:rsid w:val="001736DA"/>
    <w:rsid w:val="00173B3F"/>
    <w:rsid w:val="0017453A"/>
    <w:rsid w:val="00180089"/>
    <w:rsid w:val="001809AE"/>
    <w:rsid w:val="00181F67"/>
    <w:rsid w:val="001822DA"/>
    <w:rsid w:val="00182A35"/>
    <w:rsid w:val="00182BC0"/>
    <w:rsid w:val="00182DD5"/>
    <w:rsid w:val="00185B39"/>
    <w:rsid w:val="001877FD"/>
    <w:rsid w:val="00187CC7"/>
    <w:rsid w:val="001906F3"/>
    <w:rsid w:val="00191133"/>
    <w:rsid w:val="001938B1"/>
    <w:rsid w:val="00194D81"/>
    <w:rsid w:val="00195170"/>
    <w:rsid w:val="0019577B"/>
    <w:rsid w:val="0019586C"/>
    <w:rsid w:val="00196535"/>
    <w:rsid w:val="0019693A"/>
    <w:rsid w:val="00197022"/>
    <w:rsid w:val="001972AE"/>
    <w:rsid w:val="00197CCB"/>
    <w:rsid w:val="001A2BF9"/>
    <w:rsid w:val="001A5368"/>
    <w:rsid w:val="001A545C"/>
    <w:rsid w:val="001A584F"/>
    <w:rsid w:val="001A5B3C"/>
    <w:rsid w:val="001A6931"/>
    <w:rsid w:val="001A70DA"/>
    <w:rsid w:val="001A7120"/>
    <w:rsid w:val="001A7609"/>
    <w:rsid w:val="001B0B08"/>
    <w:rsid w:val="001B0D19"/>
    <w:rsid w:val="001B123D"/>
    <w:rsid w:val="001B19AE"/>
    <w:rsid w:val="001B22F7"/>
    <w:rsid w:val="001B3435"/>
    <w:rsid w:val="001B4169"/>
    <w:rsid w:val="001B47A3"/>
    <w:rsid w:val="001B4ADE"/>
    <w:rsid w:val="001B56E5"/>
    <w:rsid w:val="001B5ABF"/>
    <w:rsid w:val="001B5CA3"/>
    <w:rsid w:val="001B7256"/>
    <w:rsid w:val="001B7CA9"/>
    <w:rsid w:val="001C0128"/>
    <w:rsid w:val="001C076A"/>
    <w:rsid w:val="001C136B"/>
    <w:rsid w:val="001C1B97"/>
    <w:rsid w:val="001C20F7"/>
    <w:rsid w:val="001C285A"/>
    <w:rsid w:val="001C337C"/>
    <w:rsid w:val="001C50DF"/>
    <w:rsid w:val="001C5612"/>
    <w:rsid w:val="001C6432"/>
    <w:rsid w:val="001D2377"/>
    <w:rsid w:val="001D2D90"/>
    <w:rsid w:val="001D3D1E"/>
    <w:rsid w:val="001D4068"/>
    <w:rsid w:val="001D462D"/>
    <w:rsid w:val="001D46ED"/>
    <w:rsid w:val="001D4F5E"/>
    <w:rsid w:val="001D544C"/>
    <w:rsid w:val="001D6ECB"/>
    <w:rsid w:val="001D7475"/>
    <w:rsid w:val="001E0A32"/>
    <w:rsid w:val="001E0CAC"/>
    <w:rsid w:val="001E125D"/>
    <w:rsid w:val="001E1601"/>
    <w:rsid w:val="001E1E33"/>
    <w:rsid w:val="001E28BF"/>
    <w:rsid w:val="001E3189"/>
    <w:rsid w:val="001E3C6E"/>
    <w:rsid w:val="001E43AD"/>
    <w:rsid w:val="001E5EE3"/>
    <w:rsid w:val="001F0446"/>
    <w:rsid w:val="001F1A58"/>
    <w:rsid w:val="001F2105"/>
    <w:rsid w:val="001F2F43"/>
    <w:rsid w:val="001F3F36"/>
    <w:rsid w:val="001F4AFF"/>
    <w:rsid w:val="001F72B9"/>
    <w:rsid w:val="001F7D7B"/>
    <w:rsid w:val="00200E5B"/>
    <w:rsid w:val="00202B18"/>
    <w:rsid w:val="002034B0"/>
    <w:rsid w:val="00203527"/>
    <w:rsid w:val="0020352A"/>
    <w:rsid w:val="00205642"/>
    <w:rsid w:val="00205A11"/>
    <w:rsid w:val="00206237"/>
    <w:rsid w:val="002064EA"/>
    <w:rsid w:val="002065CC"/>
    <w:rsid w:val="002100E4"/>
    <w:rsid w:val="00210BB7"/>
    <w:rsid w:val="00210CC0"/>
    <w:rsid w:val="0021189A"/>
    <w:rsid w:val="00211D6D"/>
    <w:rsid w:val="00213F05"/>
    <w:rsid w:val="0021405A"/>
    <w:rsid w:val="002153FE"/>
    <w:rsid w:val="002158B4"/>
    <w:rsid w:val="00216710"/>
    <w:rsid w:val="00217B59"/>
    <w:rsid w:val="0022133E"/>
    <w:rsid w:val="0022240D"/>
    <w:rsid w:val="00222900"/>
    <w:rsid w:val="00222F3F"/>
    <w:rsid w:val="00224134"/>
    <w:rsid w:val="00224653"/>
    <w:rsid w:val="00225779"/>
    <w:rsid w:val="0022606C"/>
    <w:rsid w:val="00227B61"/>
    <w:rsid w:val="00227ECA"/>
    <w:rsid w:val="00230515"/>
    <w:rsid w:val="00233159"/>
    <w:rsid w:val="00235DF2"/>
    <w:rsid w:val="002364E8"/>
    <w:rsid w:val="0023762C"/>
    <w:rsid w:val="00237DC4"/>
    <w:rsid w:val="00237E82"/>
    <w:rsid w:val="00237FE0"/>
    <w:rsid w:val="002417B6"/>
    <w:rsid w:val="00241C60"/>
    <w:rsid w:val="00242909"/>
    <w:rsid w:val="0024306E"/>
    <w:rsid w:val="002434B4"/>
    <w:rsid w:val="00243F0A"/>
    <w:rsid w:val="0024461B"/>
    <w:rsid w:val="00244860"/>
    <w:rsid w:val="00245946"/>
    <w:rsid w:val="00245F45"/>
    <w:rsid w:val="0025198A"/>
    <w:rsid w:val="002532D7"/>
    <w:rsid w:val="00253AEF"/>
    <w:rsid w:val="002542C4"/>
    <w:rsid w:val="00255242"/>
    <w:rsid w:val="00255C91"/>
    <w:rsid w:val="002565F8"/>
    <w:rsid w:val="00257387"/>
    <w:rsid w:val="00260576"/>
    <w:rsid w:val="00260693"/>
    <w:rsid w:val="00260F93"/>
    <w:rsid w:val="00261381"/>
    <w:rsid w:val="002631C8"/>
    <w:rsid w:val="00263977"/>
    <w:rsid w:val="0026448E"/>
    <w:rsid w:val="00265FB3"/>
    <w:rsid w:val="00266E92"/>
    <w:rsid w:val="0027022A"/>
    <w:rsid w:val="00270309"/>
    <w:rsid w:val="0027061B"/>
    <w:rsid w:val="002717FE"/>
    <w:rsid w:val="00271E76"/>
    <w:rsid w:val="0027330C"/>
    <w:rsid w:val="00273527"/>
    <w:rsid w:val="002735A5"/>
    <w:rsid w:val="002736A7"/>
    <w:rsid w:val="00273C69"/>
    <w:rsid w:val="00273E88"/>
    <w:rsid w:val="00273FD0"/>
    <w:rsid w:val="002757A8"/>
    <w:rsid w:val="00276387"/>
    <w:rsid w:val="00276C0A"/>
    <w:rsid w:val="002804A9"/>
    <w:rsid w:val="00281559"/>
    <w:rsid w:val="00281A1C"/>
    <w:rsid w:val="00283636"/>
    <w:rsid w:val="00283886"/>
    <w:rsid w:val="002839F2"/>
    <w:rsid w:val="002852B3"/>
    <w:rsid w:val="00285D97"/>
    <w:rsid w:val="002879A8"/>
    <w:rsid w:val="00291B2D"/>
    <w:rsid w:val="002924DB"/>
    <w:rsid w:val="00292727"/>
    <w:rsid w:val="00293D2B"/>
    <w:rsid w:val="00293EFB"/>
    <w:rsid w:val="0029459F"/>
    <w:rsid w:val="00294777"/>
    <w:rsid w:val="002965F8"/>
    <w:rsid w:val="00296905"/>
    <w:rsid w:val="0029700D"/>
    <w:rsid w:val="002972F9"/>
    <w:rsid w:val="00297C70"/>
    <w:rsid w:val="00297FB2"/>
    <w:rsid w:val="002A0769"/>
    <w:rsid w:val="002A1B60"/>
    <w:rsid w:val="002A1CB0"/>
    <w:rsid w:val="002A3934"/>
    <w:rsid w:val="002A5780"/>
    <w:rsid w:val="002A5DFA"/>
    <w:rsid w:val="002B02D2"/>
    <w:rsid w:val="002B0348"/>
    <w:rsid w:val="002B06BC"/>
    <w:rsid w:val="002B1F8B"/>
    <w:rsid w:val="002B244C"/>
    <w:rsid w:val="002B3EDE"/>
    <w:rsid w:val="002B3F0F"/>
    <w:rsid w:val="002B3F3A"/>
    <w:rsid w:val="002B4612"/>
    <w:rsid w:val="002B4A33"/>
    <w:rsid w:val="002B67B0"/>
    <w:rsid w:val="002B7801"/>
    <w:rsid w:val="002C037B"/>
    <w:rsid w:val="002C095C"/>
    <w:rsid w:val="002C2DFA"/>
    <w:rsid w:val="002C2F4D"/>
    <w:rsid w:val="002C35AA"/>
    <w:rsid w:val="002C36EB"/>
    <w:rsid w:val="002C38C1"/>
    <w:rsid w:val="002C3D6F"/>
    <w:rsid w:val="002C406C"/>
    <w:rsid w:val="002C5056"/>
    <w:rsid w:val="002C541E"/>
    <w:rsid w:val="002C601B"/>
    <w:rsid w:val="002C624D"/>
    <w:rsid w:val="002C6D2E"/>
    <w:rsid w:val="002D0083"/>
    <w:rsid w:val="002D0257"/>
    <w:rsid w:val="002D0830"/>
    <w:rsid w:val="002D0A6B"/>
    <w:rsid w:val="002D198C"/>
    <w:rsid w:val="002D2A00"/>
    <w:rsid w:val="002D34EF"/>
    <w:rsid w:val="002D3501"/>
    <w:rsid w:val="002D35CC"/>
    <w:rsid w:val="002D6548"/>
    <w:rsid w:val="002E2342"/>
    <w:rsid w:val="002E2568"/>
    <w:rsid w:val="002E26C5"/>
    <w:rsid w:val="002E334C"/>
    <w:rsid w:val="002E37A8"/>
    <w:rsid w:val="002E3E4C"/>
    <w:rsid w:val="002E4145"/>
    <w:rsid w:val="002E4F26"/>
    <w:rsid w:val="002E4F61"/>
    <w:rsid w:val="002E55EF"/>
    <w:rsid w:val="002E5BFC"/>
    <w:rsid w:val="002E5C11"/>
    <w:rsid w:val="002E7E3B"/>
    <w:rsid w:val="002F0663"/>
    <w:rsid w:val="002F14D5"/>
    <w:rsid w:val="002F1B99"/>
    <w:rsid w:val="002F2836"/>
    <w:rsid w:val="002F4941"/>
    <w:rsid w:val="002F5750"/>
    <w:rsid w:val="003006AE"/>
    <w:rsid w:val="00300B2A"/>
    <w:rsid w:val="0030251C"/>
    <w:rsid w:val="00302618"/>
    <w:rsid w:val="003029FA"/>
    <w:rsid w:val="00303161"/>
    <w:rsid w:val="00303361"/>
    <w:rsid w:val="00303E73"/>
    <w:rsid w:val="00304A40"/>
    <w:rsid w:val="00305771"/>
    <w:rsid w:val="00305E87"/>
    <w:rsid w:val="00306119"/>
    <w:rsid w:val="00310733"/>
    <w:rsid w:val="00310F20"/>
    <w:rsid w:val="00311404"/>
    <w:rsid w:val="00312355"/>
    <w:rsid w:val="00312472"/>
    <w:rsid w:val="003131B9"/>
    <w:rsid w:val="00313258"/>
    <w:rsid w:val="00313660"/>
    <w:rsid w:val="0031409E"/>
    <w:rsid w:val="00314C05"/>
    <w:rsid w:val="0031541F"/>
    <w:rsid w:val="00315BFD"/>
    <w:rsid w:val="003167B3"/>
    <w:rsid w:val="00317FC9"/>
    <w:rsid w:val="003205BB"/>
    <w:rsid w:val="0032157D"/>
    <w:rsid w:val="00322343"/>
    <w:rsid w:val="00323070"/>
    <w:rsid w:val="00323DF1"/>
    <w:rsid w:val="003256F2"/>
    <w:rsid w:val="00325A88"/>
    <w:rsid w:val="00325AB5"/>
    <w:rsid w:val="00326034"/>
    <w:rsid w:val="0032613C"/>
    <w:rsid w:val="00332F21"/>
    <w:rsid w:val="0033335A"/>
    <w:rsid w:val="003334A9"/>
    <w:rsid w:val="003356B4"/>
    <w:rsid w:val="00337082"/>
    <w:rsid w:val="00340524"/>
    <w:rsid w:val="003407CF"/>
    <w:rsid w:val="003418B9"/>
    <w:rsid w:val="00341945"/>
    <w:rsid w:val="0034207D"/>
    <w:rsid w:val="003428F6"/>
    <w:rsid w:val="00343AF2"/>
    <w:rsid w:val="003447D2"/>
    <w:rsid w:val="00344B60"/>
    <w:rsid w:val="00345653"/>
    <w:rsid w:val="003460B1"/>
    <w:rsid w:val="0034636E"/>
    <w:rsid w:val="00346407"/>
    <w:rsid w:val="00346749"/>
    <w:rsid w:val="003470F8"/>
    <w:rsid w:val="0035069E"/>
    <w:rsid w:val="00350D73"/>
    <w:rsid w:val="00351B28"/>
    <w:rsid w:val="00352BEC"/>
    <w:rsid w:val="00353F99"/>
    <w:rsid w:val="0035466D"/>
    <w:rsid w:val="0035494B"/>
    <w:rsid w:val="0035495E"/>
    <w:rsid w:val="0035598D"/>
    <w:rsid w:val="00355B80"/>
    <w:rsid w:val="003603F9"/>
    <w:rsid w:val="0036109D"/>
    <w:rsid w:val="003616A6"/>
    <w:rsid w:val="003629AC"/>
    <w:rsid w:val="00362F9E"/>
    <w:rsid w:val="00363981"/>
    <w:rsid w:val="00364384"/>
    <w:rsid w:val="003649D6"/>
    <w:rsid w:val="0036506C"/>
    <w:rsid w:val="00366674"/>
    <w:rsid w:val="00367615"/>
    <w:rsid w:val="003722EE"/>
    <w:rsid w:val="00372D1D"/>
    <w:rsid w:val="0037407C"/>
    <w:rsid w:val="00374D76"/>
    <w:rsid w:val="00375ECA"/>
    <w:rsid w:val="00377B77"/>
    <w:rsid w:val="00382107"/>
    <w:rsid w:val="0038217C"/>
    <w:rsid w:val="003825FC"/>
    <w:rsid w:val="00382734"/>
    <w:rsid w:val="003828F6"/>
    <w:rsid w:val="00384603"/>
    <w:rsid w:val="003856E6"/>
    <w:rsid w:val="00385CE6"/>
    <w:rsid w:val="00385D55"/>
    <w:rsid w:val="00386087"/>
    <w:rsid w:val="003861BD"/>
    <w:rsid w:val="003869A3"/>
    <w:rsid w:val="0038739D"/>
    <w:rsid w:val="00390B34"/>
    <w:rsid w:val="00390FC3"/>
    <w:rsid w:val="003917CC"/>
    <w:rsid w:val="003920FD"/>
    <w:rsid w:val="003939C1"/>
    <w:rsid w:val="0039404E"/>
    <w:rsid w:val="003943AE"/>
    <w:rsid w:val="0039608F"/>
    <w:rsid w:val="003962DA"/>
    <w:rsid w:val="00396812"/>
    <w:rsid w:val="003972C0"/>
    <w:rsid w:val="00397676"/>
    <w:rsid w:val="00397C5B"/>
    <w:rsid w:val="003A00BC"/>
    <w:rsid w:val="003A090D"/>
    <w:rsid w:val="003A0F04"/>
    <w:rsid w:val="003A2E99"/>
    <w:rsid w:val="003A3CD1"/>
    <w:rsid w:val="003A566D"/>
    <w:rsid w:val="003A57C6"/>
    <w:rsid w:val="003A6B48"/>
    <w:rsid w:val="003A6C45"/>
    <w:rsid w:val="003A790B"/>
    <w:rsid w:val="003A7FBC"/>
    <w:rsid w:val="003B0245"/>
    <w:rsid w:val="003B0B4F"/>
    <w:rsid w:val="003B10A5"/>
    <w:rsid w:val="003B13EC"/>
    <w:rsid w:val="003B1775"/>
    <w:rsid w:val="003B1D81"/>
    <w:rsid w:val="003B1EC9"/>
    <w:rsid w:val="003B3869"/>
    <w:rsid w:val="003B5457"/>
    <w:rsid w:val="003B6A21"/>
    <w:rsid w:val="003B6EC9"/>
    <w:rsid w:val="003C0252"/>
    <w:rsid w:val="003C0438"/>
    <w:rsid w:val="003C0779"/>
    <w:rsid w:val="003C0B2C"/>
    <w:rsid w:val="003C1460"/>
    <w:rsid w:val="003C1736"/>
    <w:rsid w:val="003C180B"/>
    <w:rsid w:val="003C1BF0"/>
    <w:rsid w:val="003C2DF1"/>
    <w:rsid w:val="003C30E1"/>
    <w:rsid w:val="003C3767"/>
    <w:rsid w:val="003C383D"/>
    <w:rsid w:val="003C3A02"/>
    <w:rsid w:val="003C4095"/>
    <w:rsid w:val="003C5D3F"/>
    <w:rsid w:val="003C5EFD"/>
    <w:rsid w:val="003D00B8"/>
    <w:rsid w:val="003D3600"/>
    <w:rsid w:val="003D391D"/>
    <w:rsid w:val="003D3EB7"/>
    <w:rsid w:val="003D3EBD"/>
    <w:rsid w:val="003E0B3A"/>
    <w:rsid w:val="003E1146"/>
    <w:rsid w:val="003E2409"/>
    <w:rsid w:val="003E2854"/>
    <w:rsid w:val="003E4409"/>
    <w:rsid w:val="003E4702"/>
    <w:rsid w:val="003E472E"/>
    <w:rsid w:val="003E4D20"/>
    <w:rsid w:val="003E4DED"/>
    <w:rsid w:val="003E50D9"/>
    <w:rsid w:val="003E7358"/>
    <w:rsid w:val="003E7F45"/>
    <w:rsid w:val="003F01C8"/>
    <w:rsid w:val="003F071F"/>
    <w:rsid w:val="003F1AE2"/>
    <w:rsid w:val="003F1FFB"/>
    <w:rsid w:val="003F215B"/>
    <w:rsid w:val="003F2474"/>
    <w:rsid w:val="003F3D05"/>
    <w:rsid w:val="003F3EA0"/>
    <w:rsid w:val="003F3F12"/>
    <w:rsid w:val="003F4A11"/>
    <w:rsid w:val="003F5DD2"/>
    <w:rsid w:val="003F72BB"/>
    <w:rsid w:val="003F7BC7"/>
    <w:rsid w:val="003F7DB1"/>
    <w:rsid w:val="00401044"/>
    <w:rsid w:val="004014D6"/>
    <w:rsid w:val="00401B96"/>
    <w:rsid w:val="00404BDC"/>
    <w:rsid w:val="00404CD3"/>
    <w:rsid w:val="00404F86"/>
    <w:rsid w:val="004068AB"/>
    <w:rsid w:val="004073E9"/>
    <w:rsid w:val="00407E0E"/>
    <w:rsid w:val="004117A2"/>
    <w:rsid w:val="004120C1"/>
    <w:rsid w:val="00413884"/>
    <w:rsid w:val="00413A40"/>
    <w:rsid w:val="00413A43"/>
    <w:rsid w:val="0041471F"/>
    <w:rsid w:val="0041545A"/>
    <w:rsid w:val="00415633"/>
    <w:rsid w:val="00415E4E"/>
    <w:rsid w:val="00416C22"/>
    <w:rsid w:val="004178AA"/>
    <w:rsid w:val="0042189C"/>
    <w:rsid w:val="00422E96"/>
    <w:rsid w:val="004261AC"/>
    <w:rsid w:val="0042629F"/>
    <w:rsid w:val="0042721A"/>
    <w:rsid w:val="00427B25"/>
    <w:rsid w:val="00430103"/>
    <w:rsid w:val="0043072F"/>
    <w:rsid w:val="0043120F"/>
    <w:rsid w:val="00432A63"/>
    <w:rsid w:val="00433C28"/>
    <w:rsid w:val="00434834"/>
    <w:rsid w:val="00434882"/>
    <w:rsid w:val="00435220"/>
    <w:rsid w:val="004413F8"/>
    <w:rsid w:val="00442186"/>
    <w:rsid w:val="004427AD"/>
    <w:rsid w:val="0044281C"/>
    <w:rsid w:val="004429C1"/>
    <w:rsid w:val="00442D0A"/>
    <w:rsid w:val="00444553"/>
    <w:rsid w:val="00445351"/>
    <w:rsid w:val="00445AE8"/>
    <w:rsid w:val="00445E01"/>
    <w:rsid w:val="004462E9"/>
    <w:rsid w:val="00446345"/>
    <w:rsid w:val="00450A23"/>
    <w:rsid w:val="00451E68"/>
    <w:rsid w:val="00452EAD"/>
    <w:rsid w:val="00453296"/>
    <w:rsid w:val="00453794"/>
    <w:rsid w:val="004544DF"/>
    <w:rsid w:val="00455182"/>
    <w:rsid w:val="00455469"/>
    <w:rsid w:val="00456415"/>
    <w:rsid w:val="0045682E"/>
    <w:rsid w:val="004575C7"/>
    <w:rsid w:val="00457C9F"/>
    <w:rsid w:val="00460678"/>
    <w:rsid w:val="0046089A"/>
    <w:rsid w:val="00460C0A"/>
    <w:rsid w:val="00463391"/>
    <w:rsid w:val="00464228"/>
    <w:rsid w:val="004647FA"/>
    <w:rsid w:val="004648C1"/>
    <w:rsid w:val="00465B2C"/>
    <w:rsid w:val="004661FE"/>
    <w:rsid w:val="0047040A"/>
    <w:rsid w:val="00470FE6"/>
    <w:rsid w:val="00472341"/>
    <w:rsid w:val="0047309E"/>
    <w:rsid w:val="00473C03"/>
    <w:rsid w:val="00474C59"/>
    <w:rsid w:val="00475A8E"/>
    <w:rsid w:val="004762E1"/>
    <w:rsid w:val="00476611"/>
    <w:rsid w:val="004809F0"/>
    <w:rsid w:val="004826D5"/>
    <w:rsid w:val="00482732"/>
    <w:rsid w:val="00482F4A"/>
    <w:rsid w:val="0048353D"/>
    <w:rsid w:val="00483A8B"/>
    <w:rsid w:val="00483AD4"/>
    <w:rsid w:val="00485113"/>
    <w:rsid w:val="004862E5"/>
    <w:rsid w:val="004905C6"/>
    <w:rsid w:val="00490AD4"/>
    <w:rsid w:val="00491991"/>
    <w:rsid w:val="00491993"/>
    <w:rsid w:val="00491B6A"/>
    <w:rsid w:val="00491DF4"/>
    <w:rsid w:val="00491E3B"/>
    <w:rsid w:val="0049226B"/>
    <w:rsid w:val="00492B10"/>
    <w:rsid w:val="00493651"/>
    <w:rsid w:val="00493CDE"/>
    <w:rsid w:val="00494EEF"/>
    <w:rsid w:val="00495C23"/>
    <w:rsid w:val="00495E86"/>
    <w:rsid w:val="004961A2"/>
    <w:rsid w:val="004964C0"/>
    <w:rsid w:val="00496790"/>
    <w:rsid w:val="00496B38"/>
    <w:rsid w:val="00496CB2"/>
    <w:rsid w:val="0049774A"/>
    <w:rsid w:val="004A012D"/>
    <w:rsid w:val="004A0AD1"/>
    <w:rsid w:val="004A0E82"/>
    <w:rsid w:val="004A2016"/>
    <w:rsid w:val="004A3097"/>
    <w:rsid w:val="004A3C4E"/>
    <w:rsid w:val="004A6410"/>
    <w:rsid w:val="004A709F"/>
    <w:rsid w:val="004A7112"/>
    <w:rsid w:val="004B12F3"/>
    <w:rsid w:val="004B16E0"/>
    <w:rsid w:val="004B186B"/>
    <w:rsid w:val="004B19EF"/>
    <w:rsid w:val="004B2AAC"/>
    <w:rsid w:val="004B4C31"/>
    <w:rsid w:val="004B4C96"/>
    <w:rsid w:val="004B528B"/>
    <w:rsid w:val="004B5997"/>
    <w:rsid w:val="004C039C"/>
    <w:rsid w:val="004C0594"/>
    <w:rsid w:val="004C0D32"/>
    <w:rsid w:val="004C16BC"/>
    <w:rsid w:val="004C1F91"/>
    <w:rsid w:val="004C23DA"/>
    <w:rsid w:val="004C2DE9"/>
    <w:rsid w:val="004C3424"/>
    <w:rsid w:val="004C3868"/>
    <w:rsid w:val="004C3966"/>
    <w:rsid w:val="004C3B33"/>
    <w:rsid w:val="004C58FF"/>
    <w:rsid w:val="004C691F"/>
    <w:rsid w:val="004C7A4E"/>
    <w:rsid w:val="004C7AB5"/>
    <w:rsid w:val="004C7B52"/>
    <w:rsid w:val="004C7D14"/>
    <w:rsid w:val="004C7E0E"/>
    <w:rsid w:val="004D274B"/>
    <w:rsid w:val="004D28C6"/>
    <w:rsid w:val="004D35B9"/>
    <w:rsid w:val="004D4D69"/>
    <w:rsid w:val="004D6179"/>
    <w:rsid w:val="004D770C"/>
    <w:rsid w:val="004E03E5"/>
    <w:rsid w:val="004E1AFF"/>
    <w:rsid w:val="004E1F87"/>
    <w:rsid w:val="004E2147"/>
    <w:rsid w:val="004E2D3B"/>
    <w:rsid w:val="004E4481"/>
    <w:rsid w:val="004E4FB0"/>
    <w:rsid w:val="004E5575"/>
    <w:rsid w:val="004E5D45"/>
    <w:rsid w:val="004E5E34"/>
    <w:rsid w:val="004E6BE1"/>
    <w:rsid w:val="004E725A"/>
    <w:rsid w:val="004E7380"/>
    <w:rsid w:val="004E7C8A"/>
    <w:rsid w:val="004E7EC9"/>
    <w:rsid w:val="004F06E8"/>
    <w:rsid w:val="004F15E6"/>
    <w:rsid w:val="004F1B7E"/>
    <w:rsid w:val="004F1C06"/>
    <w:rsid w:val="004F2C61"/>
    <w:rsid w:val="004F41B2"/>
    <w:rsid w:val="004F4BA1"/>
    <w:rsid w:val="004F5381"/>
    <w:rsid w:val="004F5D08"/>
    <w:rsid w:val="0050096E"/>
    <w:rsid w:val="00500D2C"/>
    <w:rsid w:val="0050130E"/>
    <w:rsid w:val="00502CE9"/>
    <w:rsid w:val="00503457"/>
    <w:rsid w:val="0050464C"/>
    <w:rsid w:val="00504884"/>
    <w:rsid w:val="00504A5B"/>
    <w:rsid w:val="00505855"/>
    <w:rsid w:val="00507E41"/>
    <w:rsid w:val="00511084"/>
    <w:rsid w:val="005119AC"/>
    <w:rsid w:val="005134EA"/>
    <w:rsid w:val="00513F5F"/>
    <w:rsid w:val="005146D1"/>
    <w:rsid w:val="00514BB1"/>
    <w:rsid w:val="00515E22"/>
    <w:rsid w:val="0051682D"/>
    <w:rsid w:val="0051698C"/>
    <w:rsid w:val="00516AC4"/>
    <w:rsid w:val="00516CD4"/>
    <w:rsid w:val="00520C78"/>
    <w:rsid w:val="005216C4"/>
    <w:rsid w:val="00524A84"/>
    <w:rsid w:val="0052523A"/>
    <w:rsid w:val="005253DE"/>
    <w:rsid w:val="005255E8"/>
    <w:rsid w:val="00525671"/>
    <w:rsid w:val="0052688F"/>
    <w:rsid w:val="00527936"/>
    <w:rsid w:val="005300DB"/>
    <w:rsid w:val="00530712"/>
    <w:rsid w:val="0053098F"/>
    <w:rsid w:val="00530E50"/>
    <w:rsid w:val="00531701"/>
    <w:rsid w:val="005343B9"/>
    <w:rsid w:val="00534A93"/>
    <w:rsid w:val="00534D99"/>
    <w:rsid w:val="0053601E"/>
    <w:rsid w:val="0053658A"/>
    <w:rsid w:val="00537493"/>
    <w:rsid w:val="00542116"/>
    <w:rsid w:val="00542F7E"/>
    <w:rsid w:val="005439A4"/>
    <w:rsid w:val="00543A11"/>
    <w:rsid w:val="00543F72"/>
    <w:rsid w:val="0054443E"/>
    <w:rsid w:val="005447A7"/>
    <w:rsid w:val="00545104"/>
    <w:rsid w:val="0054627D"/>
    <w:rsid w:val="00547A9A"/>
    <w:rsid w:val="005506FA"/>
    <w:rsid w:val="00550FAE"/>
    <w:rsid w:val="00551C06"/>
    <w:rsid w:val="005528E4"/>
    <w:rsid w:val="005543F0"/>
    <w:rsid w:val="005544D5"/>
    <w:rsid w:val="005559D2"/>
    <w:rsid w:val="00556605"/>
    <w:rsid w:val="00556A31"/>
    <w:rsid w:val="0055716E"/>
    <w:rsid w:val="00561505"/>
    <w:rsid w:val="005621CC"/>
    <w:rsid w:val="0056229D"/>
    <w:rsid w:val="00562413"/>
    <w:rsid w:val="00562468"/>
    <w:rsid w:val="005624D5"/>
    <w:rsid w:val="00563E12"/>
    <w:rsid w:val="005648B8"/>
    <w:rsid w:val="00564ACD"/>
    <w:rsid w:val="00564D66"/>
    <w:rsid w:val="005658F5"/>
    <w:rsid w:val="00565D2D"/>
    <w:rsid w:val="00566450"/>
    <w:rsid w:val="00566F6C"/>
    <w:rsid w:val="00567BFB"/>
    <w:rsid w:val="00567F43"/>
    <w:rsid w:val="005700E3"/>
    <w:rsid w:val="00570DCE"/>
    <w:rsid w:val="0057136E"/>
    <w:rsid w:val="00571670"/>
    <w:rsid w:val="0057388D"/>
    <w:rsid w:val="005739BE"/>
    <w:rsid w:val="00574812"/>
    <w:rsid w:val="00574CD5"/>
    <w:rsid w:val="00576BBB"/>
    <w:rsid w:val="00576BE4"/>
    <w:rsid w:val="00577131"/>
    <w:rsid w:val="00581871"/>
    <w:rsid w:val="00581D68"/>
    <w:rsid w:val="005828E2"/>
    <w:rsid w:val="005844AB"/>
    <w:rsid w:val="005852A2"/>
    <w:rsid w:val="00586975"/>
    <w:rsid w:val="005869CB"/>
    <w:rsid w:val="00587272"/>
    <w:rsid w:val="00587436"/>
    <w:rsid w:val="00587E67"/>
    <w:rsid w:val="005919B5"/>
    <w:rsid w:val="00591D76"/>
    <w:rsid w:val="00592C33"/>
    <w:rsid w:val="00593A4F"/>
    <w:rsid w:val="00594DFF"/>
    <w:rsid w:val="0059505D"/>
    <w:rsid w:val="005956B8"/>
    <w:rsid w:val="00595DB3"/>
    <w:rsid w:val="0059600D"/>
    <w:rsid w:val="005966B7"/>
    <w:rsid w:val="0059771F"/>
    <w:rsid w:val="005A033C"/>
    <w:rsid w:val="005A1969"/>
    <w:rsid w:val="005A1BEF"/>
    <w:rsid w:val="005A21D8"/>
    <w:rsid w:val="005A3411"/>
    <w:rsid w:val="005A36F2"/>
    <w:rsid w:val="005A3984"/>
    <w:rsid w:val="005A3B07"/>
    <w:rsid w:val="005A3F6A"/>
    <w:rsid w:val="005A45E5"/>
    <w:rsid w:val="005A4DFB"/>
    <w:rsid w:val="005A4F17"/>
    <w:rsid w:val="005A7278"/>
    <w:rsid w:val="005A7826"/>
    <w:rsid w:val="005A7E8E"/>
    <w:rsid w:val="005B0DD4"/>
    <w:rsid w:val="005B15FC"/>
    <w:rsid w:val="005B18D2"/>
    <w:rsid w:val="005B1FE8"/>
    <w:rsid w:val="005B408F"/>
    <w:rsid w:val="005B44E4"/>
    <w:rsid w:val="005B4C5F"/>
    <w:rsid w:val="005B4F70"/>
    <w:rsid w:val="005B7353"/>
    <w:rsid w:val="005B7428"/>
    <w:rsid w:val="005C0A10"/>
    <w:rsid w:val="005C19D5"/>
    <w:rsid w:val="005C1CAA"/>
    <w:rsid w:val="005C1FE5"/>
    <w:rsid w:val="005C24BB"/>
    <w:rsid w:val="005C25C8"/>
    <w:rsid w:val="005C335A"/>
    <w:rsid w:val="005C36BC"/>
    <w:rsid w:val="005C451B"/>
    <w:rsid w:val="005C6086"/>
    <w:rsid w:val="005C618B"/>
    <w:rsid w:val="005C6B56"/>
    <w:rsid w:val="005C6E74"/>
    <w:rsid w:val="005C7990"/>
    <w:rsid w:val="005D00A7"/>
    <w:rsid w:val="005D1354"/>
    <w:rsid w:val="005D1778"/>
    <w:rsid w:val="005D35C6"/>
    <w:rsid w:val="005D5972"/>
    <w:rsid w:val="005D5EB3"/>
    <w:rsid w:val="005D6926"/>
    <w:rsid w:val="005D6F2F"/>
    <w:rsid w:val="005E0B46"/>
    <w:rsid w:val="005E13E0"/>
    <w:rsid w:val="005E237A"/>
    <w:rsid w:val="005E2E78"/>
    <w:rsid w:val="005E3620"/>
    <w:rsid w:val="005E398A"/>
    <w:rsid w:val="005E67FE"/>
    <w:rsid w:val="005E6A7B"/>
    <w:rsid w:val="005E7745"/>
    <w:rsid w:val="005E7B11"/>
    <w:rsid w:val="005F1B94"/>
    <w:rsid w:val="005F1CF6"/>
    <w:rsid w:val="005F2237"/>
    <w:rsid w:val="005F3F81"/>
    <w:rsid w:val="005F4064"/>
    <w:rsid w:val="005F5261"/>
    <w:rsid w:val="005F5F52"/>
    <w:rsid w:val="005F64FF"/>
    <w:rsid w:val="005F6F10"/>
    <w:rsid w:val="005F771A"/>
    <w:rsid w:val="006003ED"/>
    <w:rsid w:val="0060047E"/>
    <w:rsid w:val="00600ABA"/>
    <w:rsid w:val="00601B58"/>
    <w:rsid w:val="00601B8E"/>
    <w:rsid w:val="00602352"/>
    <w:rsid w:val="00602803"/>
    <w:rsid w:val="00602A8E"/>
    <w:rsid w:val="00603FAE"/>
    <w:rsid w:val="00606151"/>
    <w:rsid w:val="00606F07"/>
    <w:rsid w:val="00607476"/>
    <w:rsid w:val="00610A64"/>
    <w:rsid w:val="00611A01"/>
    <w:rsid w:val="00611A26"/>
    <w:rsid w:val="00611C49"/>
    <w:rsid w:val="00611CE7"/>
    <w:rsid w:val="0061362A"/>
    <w:rsid w:val="00613EC6"/>
    <w:rsid w:val="00613FE3"/>
    <w:rsid w:val="00614170"/>
    <w:rsid w:val="006149DE"/>
    <w:rsid w:val="00616A9D"/>
    <w:rsid w:val="00616B68"/>
    <w:rsid w:val="006173BA"/>
    <w:rsid w:val="00617851"/>
    <w:rsid w:val="00620F1C"/>
    <w:rsid w:val="00622B36"/>
    <w:rsid w:val="0062352D"/>
    <w:rsid w:val="006237C6"/>
    <w:rsid w:val="00624208"/>
    <w:rsid w:val="00624210"/>
    <w:rsid w:val="00625D52"/>
    <w:rsid w:val="006262E8"/>
    <w:rsid w:val="00626B01"/>
    <w:rsid w:val="0062710D"/>
    <w:rsid w:val="0062742A"/>
    <w:rsid w:val="00627A03"/>
    <w:rsid w:val="00630400"/>
    <w:rsid w:val="00631FDB"/>
    <w:rsid w:val="00632934"/>
    <w:rsid w:val="006333BF"/>
    <w:rsid w:val="00633AE0"/>
    <w:rsid w:val="00633BE6"/>
    <w:rsid w:val="006346C2"/>
    <w:rsid w:val="00635404"/>
    <w:rsid w:val="0063704A"/>
    <w:rsid w:val="00637543"/>
    <w:rsid w:val="006402A5"/>
    <w:rsid w:val="006408B8"/>
    <w:rsid w:val="00645406"/>
    <w:rsid w:val="00645CBC"/>
    <w:rsid w:val="00646888"/>
    <w:rsid w:val="00647101"/>
    <w:rsid w:val="00647245"/>
    <w:rsid w:val="00647534"/>
    <w:rsid w:val="00647549"/>
    <w:rsid w:val="0064775A"/>
    <w:rsid w:val="00647976"/>
    <w:rsid w:val="006501F6"/>
    <w:rsid w:val="0065127A"/>
    <w:rsid w:val="006512A2"/>
    <w:rsid w:val="006513AD"/>
    <w:rsid w:val="00651C46"/>
    <w:rsid w:val="00652D3F"/>
    <w:rsid w:val="00652F9C"/>
    <w:rsid w:val="00655636"/>
    <w:rsid w:val="00655A92"/>
    <w:rsid w:val="0065795F"/>
    <w:rsid w:val="00657A55"/>
    <w:rsid w:val="0066128F"/>
    <w:rsid w:val="006612E7"/>
    <w:rsid w:val="006623EE"/>
    <w:rsid w:val="006629FF"/>
    <w:rsid w:val="00662E78"/>
    <w:rsid w:val="00664119"/>
    <w:rsid w:val="006644AB"/>
    <w:rsid w:val="0066499F"/>
    <w:rsid w:val="006659AC"/>
    <w:rsid w:val="00666AE4"/>
    <w:rsid w:val="006671AE"/>
    <w:rsid w:val="00667D67"/>
    <w:rsid w:val="00667FE8"/>
    <w:rsid w:val="006713EA"/>
    <w:rsid w:val="0067153B"/>
    <w:rsid w:val="00671928"/>
    <w:rsid w:val="00672242"/>
    <w:rsid w:val="00673EB9"/>
    <w:rsid w:val="00675FF1"/>
    <w:rsid w:val="0067619B"/>
    <w:rsid w:val="006800C6"/>
    <w:rsid w:val="00680999"/>
    <w:rsid w:val="0068142B"/>
    <w:rsid w:val="00682E5E"/>
    <w:rsid w:val="00682FF9"/>
    <w:rsid w:val="00683335"/>
    <w:rsid w:val="00690342"/>
    <w:rsid w:val="0069054C"/>
    <w:rsid w:val="006909D5"/>
    <w:rsid w:val="00691656"/>
    <w:rsid w:val="00693F0E"/>
    <w:rsid w:val="00694226"/>
    <w:rsid w:val="006960EE"/>
    <w:rsid w:val="0069611D"/>
    <w:rsid w:val="00696A11"/>
    <w:rsid w:val="0069734D"/>
    <w:rsid w:val="006A27CE"/>
    <w:rsid w:val="006A34BC"/>
    <w:rsid w:val="006A4539"/>
    <w:rsid w:val="006A4AA6"/>
    <w:rsid w:val="006A5562"/>
    <w:rsid w:val="006B2FCF"/>
    <w:rsid w:val="006B345F"/>
    <w:rsid w:val="006B352B"/>
    <w:rsid w:val="006B3C24"/>
    <w:rsid w:val="006B44F5"/>
    <w:rsid w:val="006B4FC0"/>
    <w:rsid w:val="006B5775"/>
    <w:rsid w:val="006B6358"/>
    <w:rsid w:val="006B72C8"/>
    <w:rsid w:val="006B783A"/>
    <w:rsid w:val="006C10CC"/>
    <w:rsid w:val="006C137D"/>
    <w:rsid w:val="006C1FF0"/>
    <w:rsid w:val="006C225E"/>
    <w:rsid w:val="006C391D"/>
    <w:rsid w:val="006C3C30"/>
    <w:rsid w:val="006C4094"/>
    <w:rsid w:val="006C4C4D"/>
    <w:rsid w:val="006C59CB"/>
    <w:rsid w:val="006C64A8"/>
    <w:rsid w:val="006D049D"/>
    <w:rsid w:val="006D0AB1"/>
    <w:rsid w:val="006D15C8"/>
    <w:rsid w:val="006D22C3"/>
    <w:rsid w:val="006D27C7"/>
    <w:rsid w:val="006D2998"/>
    <w:rsid w:val="006D2CB6"/>
    <w:rsid w:val="006D39A4"/>
    <w:rsid w:val="006D41C5"/>
    <w:rsid w:val="006D4921"/>
    <w:rsid w:val="006D5839"/>
    <w:rsid w:val="006D6F64"/>
    <w:rsid w:val="006D71C0"/>
    <w:rsid w:val="006D7D39"/>
    <w:rsid w:val="006E08AB"/>
    <w:rsid w:val="006E09D2"/>
    <w:rsid w:val="006E1244"/>
    <w:rsid w:val="006E1F88"/>
    <w:rsid w:val="006E24B6"/>
    <w:rsid w:val="006E2928"/>
    <w:rsid w:val="006E3C59"/>
    <w:rsid w:val="006E43E4"/>
    <w:rsid w:val="006E4C4F"/>
    <w:rsid w:val="006E5480"/>
    <w:rsid w:val="006E573D"/>
    <w:rsid w:val="006E601D"/>
    <w:rsid w:val="006E65C3"/>
    <w:rsid w:val="006E70D1"/>
    <w:rsid w:val="006E76CC"/>
    <w:rsid w:val="006F1314"/>
    <w:rsid w:val="006F25ED"/>
    <w:rsid w:val="006F322E"/>
    <w:rsid w:val="006F3774"/>
    <w:rsid w:val="006F3780"/>
    <w:rsid w:val="006F51B3"/>
    <w:rsid w:val="006F5671"/>
    <w:rsid w:val="006F5BF2"/>
    <w:rsid w:val="006F5DAA"/>
    <w:rsid w:val="006F5E35"/>
    <w:rsid w:val="006F67C3"/>
    <w:rsid w:val="006F7988"/>
    <w:rsid w:val="0070218E"/>
    <w:rsid w:val="00702293"/>
    <w:rsid w:val="00702380"/>
    <w:rsid w:val="00702BD3"/>
    <w:rsid w:val="00703208"/>
    <w:rsid w:val="00703FE4"/>
    <w:rsid w:val="007063B1"/>
    <w:rsid w:val="007070D8"/>
    <w:rsid w:val="00710A18"/>
    <w:rsid w:val="00710BA2"/>
    <w:rsid w:val="00713074"/>
    <w:rsid w:val="00713B30"/>
    <w:rsid w:val="00714292"/>
    <w:rsid w:val="00714678"/>
    <w:rsid w:val="00714E83"/>
    <w:rsid w:val="00715695"/>
    <w:rsid w:val="007159E2"/>
    <w:rsid w:val="00715AD8"/>
    <w:rsid w:val="00717559"/>
    <w:rsid w:val="00717751"/>
    <w:rsid w:val="00717E2A"/>
    <w:rsid w:val="0072238A"/>
    <w:rsid w:val="0072431F"/>
    <w:rsid w:val="00724675"/>
    <w:rsid w:val="00725448"/>
    <w:rsid w:val="007254A8"/>
    <w:rsid w:val="00725F60"/>
    <w:rsid w:val="00726216"/>
    <w:rsid w:val="00726217"/>
    <w:rsid w:val="00726A8B"/>
    <w:rsid w:val="0072772F"/>
    <w:rsid w:val="00730D88"/>
    <w:rsid w:val="00732B5A"/>
    <w:rsid w:val="00733787"/>
    <w:rsid w:val="00734C4B"/>
    <w:rsid w:val="0073566A"/>
    <w:rsid w:val="007371AC"/>
    <w:rsid w:val="00737E62"/>
    <w:rsid w:val="00740D11"/>
    <w:rsid w:val="00741205"/>
    <w:rsid w:val="00742168"/>
    <w:rsid w:val="007425EB"/>
    <w:rsid w:val="00743A78"/>
    <w:rsid w:val="00743A81"/>
    <w:rsid w:val="007445FB"/>
    <w:rsid w:val="00745340"/>
    <w:rsid w:val="0074666A"/>
    <w:rsid w:val="0074689D"/>
    <w:rsid w:val="0074729D"/>
    <w:rsid w:val="007478D1"/>
    <w:rsid w:val="007508EE"/>
    <w:rsid w:val="0075155A"/>
    <w:rsid w:val="00751777"/>
    <w:rsid w:val="0075191D"/>
    <w:rsid w:val="007521C4"/>
    <w:rsid w:val="007535C3"/>
    <w:rsid w:val="00753A27"/>
    <w:rsid w:val="00753C40"/>
    <w:rsid w:val="0075576C"/>
    <w:rsid w:val="007574F6"/>
    <w:rsid w:val="007600D0"/>
    <w:rsid w:val="00760BCF"/>
    <w:rsid w:val="00761490"/>
    <w:rsid w:val="0076175F"/>
    <w:rsid w:val="007620C3"/>
    <w:rsid w:val="0076397F"/>
    <w:rsid w:val="0076400D"/>
    <w:rsid w:val="00764328"/>
    <w:rsid w:val="007648D9"/>
    <w:rsid w:val="0076520E"/>
    <w:rsid w:val="00765C53"/>
    <w:rsid w:val="00766F62"/>
    <w:rsid w:val="00770805"/>
    <w:rsid w:val="00771764"/>
    <w:rsid w:val="007723D0"/>
    <w:rsid w:val="0077389C"/>
    <w:rsid w:val="007747EF"/>
    <w:rsid w:val="00775AF0"/>
    <w:rsid w:val="007768E5"/>
    <w:rsid w:val="007815F2"/>
    <w:rsid w:val="00781B13"/>
    <w:rsid w:val="00782B15"/>
    <w:rsid w:val="00782D8F"/>
    <w:rsid w:val="00782EE6"/>
    <w:rsid w:val="00783D6B"/>
    <w:rsid w:val="00784C49"/>
    <w:rsid w:val="00785209"/>
    <w:rsid w:val="007853EB"/>
    <w:rsid w:val="00785819"/>
    <w:rsid w:val="00790FED"/>
    <w:rsid w:val="007921E4"/>
    <w:rsid w:val="007925EC"/>
    <w:rsid w:val="00793B98"/>
    <w:rsid w:val="00794187"/>
    <w:rsid w:val="0079690F"/>
    <w:rsid w:val="007A0502"/>
    <w:rsid w:val="007A2BD5"/>
    <w:rsid w:val="007A2EE4"/>
    <w:rsid w:val="007A2F46"/>
    <w:rsid w:val="007A365B"/>
    <w:rsid w:val="007A5635"/>
    <w:rsid w:val="007A7161"/>
    <w:rsid w:val="007A72F1"/>
    <w:rsid w:val="007B1A41"/>
    <w:rsid w:val="007B20E0"/>
    <w:rsid w:val="007B22A6"/>
    <w:rsid w:val="007B4C1E"/>
    <w:rsid w:val="007B5D5E"/>
    <w:rsid w:val="007B6C8D"/>
    <w:rsid w:val="007B6F0D"/>
    <w:rsid w:val="007B742E"/>
    <w:rsid w:val="007C0A09"/>
    <w:rsid w:val="007C1308"/>
    <w:rsid w:val="007C28EF"/>
    <w:rsid w:val="007C3189"/>
    <w:rsid w:val="007C3B53"/>
    <w:rsid w:val="007C3C52"/>
    <w:rsid w:val="007C5C02"/>
    <w:rsid w:val="007C6096"/>
    <w:rsid w:val="007C6694"/>
    <w:rsid w:val="007C700B"/>
    <w:rsid w:val="007D094D"/>
    <w:rsid w:val="007D0A96"/>
    <w:rsid w:val="007D30D8"/>
    <w:rsid w:val="007D3674"/>
    <w:rsid w:val="007D3702"/>
    <w:rsid w:val="007D5456"/>
    <w:rsid w:val="007D6436"/>
    <w:rsid w:val="007D6985"/>
    <w:rsid w:val="007D6E72"/>
    <w:rsid w:val="007D7A9B"/>
    <w:rsid w:val="007E35B8"/>
    <w:rsid w:val="007E36C8"/>
    <w:rsid w:val="007E3C0B"/>
    <w:rsid w:val="007E50BC"/>
    <w:rsid w:val="007E66A8"/>
    <w:rsid w:val="007E7199"/>
    <w:rsid w:val="007E7309"/>
    <w:rsid w:val="007E7DE6"/>
    <w:rsid w:val="007F047B"/>
    <w:rsid w:val="007F0F0D"/>
    <w:rsid w:val="007F209A"/>
    <w:rsid w:val="007F29B5"/>
    <w:rsid w:val="007F2E2E"/>
    <w:rsid w:val="007F3772"/>
    <w:rsid w:val="007F3834"/>
    <w:rsid w:val="007F3C7F"/>
    <w:rsid w:val="007F5672"/>
    <w:rsid w:val="007F6DAD"/>
    <w:rsid w:val="007F7945"/>
    <w:rsid w:val="007F7CEA"/>
    <w:rsid w:val="00800948"/>
    <w:rsid w:val="00800D83"/>
    <w:rsid w:val="00800EC3"/>
    <w:rsid w:val="0080121C"/>
    <w:rsid w:val="00801901"/>
    <w:rsid w:val="0080289C"/>
    <w:rsid w:val="00802E92"/>
    <w:rsid w:val="00803B55"/>
    <w:rsid w:val="00803F0A"/>
    <w:rsid w:val="00803FFF"/>
    <w:rsid w:val="0080483C"/>
    <w:rsid w:val="00806219"/>
    <w:rsid w:val="00806526"/>
    <w:rsid w:val="0080711C"/>
    <w:rsid w:val="00810FA8"/>
    <w:rsid w:val="00811936"/>
    <w:rsid w:val="00811C02"/>
    <w:rsid w:val="00812C83"/>
    <w:rsid w:val="00812F16"/>
    <w:rsid w:val="00813BA4"/>
    <w:rsid w:val="00814AE6"/>
    <w:rsid w:val="00814CF9"/>
    <w:rsid w:val="0081602B"/>
    <w:rsid w:val="008169B1"/>
    <w:rsid w:val="00816E16"/>
    <w:rsid w:val="00816E49"/>
    <w:rsid w:val="00816FAD"/>
    <w:rsid w:val="00816FB1"/>
    <w:rsid w:val="00821E01"/>
    <w:rsid w:val="00823807"/>
    <w:rsid w:val="00823CED"/>
    <w:rsid w:val="008244CA"/>
    <w:rsid w:val="00824868"/>
    <w:rsid w:val="00824DBB"/>
    <w:rsid w:val="008251DE"/>
    <w:rsid w:val="00827FA7"/>
    <w:rsid w:val="00831605"/>
    <w:rsid w:val="0083288A"/>
    <w:rsid w:val="00832D07"/>
    <w:rsid w:val="00834683"/>
    <w:rsid w:val="00835157"/>
    <w:rsid w:val="00835A5A"/>
    <w:rsid w:val="00836364"/>
    <w:rsid w:val="008364A3"/>
    <w:rsid w:val="008364CA"/>
    <w:rsid w:val="008402B0"/>
    <w:rsid w:val="00840ED7"/>
    <w:rsid w:val="00841D77"/>
    <w:rsid w:val="00841EB2"/>
    <w:rsid w:val="0084258A"/>
    <w:rsid w:val="0084357F"/>
    <w:rsid w:val="008439D7"/>
    <w:rsid w:val="00844A01"/>
    <w:rsid w:val="00844D3C"/>
    <w:rsid w:val="00845554"/>
    <w:rsid w:val="00845D40"/>
    <w:rsid w:val="00846107"/>
    <w:rsid w:val="00846641"/>
    <w:rsid w:val="0084675B"/>
    <w:rsid w:val="00847194"/>
    <w:rsid w:val="00847A96"/>
    <w:rsid w:val="0085377E"/>
    <w:rsid w:val="00855F42"/>
    <w:rsid w:val="00856C21"/>
    <w:rsid w:val="0085707C"/>
    <w:rsid w:val="00860DEB"/>
    <w:rsid w:val="008616AE"/>
    <w:rsid w:val="00861D97"/>
    <w:rsid w:val="008623B8"/>
    <w:rsid w:val="00862482"/>
    <w:rsid w:val="00864048"/>
    <w:rsid w:val="00864B39"/>
    <w:rsid w:val="00865416"/>
    <w:rsid w:val="008669AA"/>
    <w:rsid w:val="00870367"/>
    <w:rsid w:val="00870389"/>
    <w:rsid w:val="008709B4"/>
    <w:rsid w:val="00870EA7"/>
    <w:rsid w:val="00871E13"/>
    <w:rsid w:val="00873275"/>
    <w:rsid w:val="008736C2"/>
    <w:rsid w:val="00873CD5"/>
    <w:rsid w:val="0087492F"/>
    <w:rsid w:val="0087494C"/>
    <w:rsid w:val="00876ABE"/>
    <w:rsid w:val="00876E5D"/>
    <w:rsid w:val="00881EE7"/>
    <w:rsid w:val="00883813"/>
    <w:rsid w:val="00883C29"/>
    <w:rsid w:val="00887922"/>
    <w:rsid w:val="00887E5B"/>
    <w:rsid w:val="00890D0E"/>
    <w:rsid w:val="00891BAF"/>
    <w:rsid w:val="00892151"/>
    <w:rsid w:val="008927A6"/>
    <w:rsid w:val="0089318B"/>
    <w:rsid w:val="008936AA"/>
    <w:rsid w:val="00893AB5"/>
    <w:rsid w:val="00894231"/>
    <w:rsid w:val="00895584"/>
    <w:rsid w:val="00895D59"/>
    <w:rsid w:val="00896279"/>
    <w:rsid w:val="00896FFA"/>
    <w:rsid w:val="008976AA"/>
    <w:rsid w:val="008A0571"/>
    <w:rsid w:val="008A07F6"/>
    <w:rsid w:val="008A1601"/>
    <w:rsid w:val="008A1907"/>
    <w:rsid w:val="008A1CC8"/>
    <w:rsid w:val="008A210E"/>
    <w:rsid w:val="008A2EE7"/>
    <w:rsid w:val="008A3298"/>
    <w:rsid w:val="008A36D8"/>
    <w:rsid w:val="008A4589"/>
    <w:rsid w:val="008A4D82"/>
    <w:rsid w:val="008A4E1A"/>
    <w:rsid w:val="008A5003"/>
    <w:rsid w:val="008A56E1"/>
    <w:rsid w:val="008A5A52"/>
    <w:rsid w:val="008A77DB"/>
    <w:rsid w:val="008A7B04"/>
    <w:rsid w:val="008A7E52"/>
    <w:rsid w:val="008B0457"/>
    <w:rsid w:val="008B0F33"/>
    <w:rsid w:val="008B11DD"/>
    <w:rsid w:val="008B129A"/>
    <w:rsid w:val="008B1640"/>
    <w:rsid w:val="008B3865"/>
    <w:rsid w:val="008B49E1"/>
    <w:rsid w:val="008B58DB"/>
    <w:rsid w:val="008B5C99"/>
    <w:rsid w:val="008B62C5"/>
    <w:rsid w:val="008B68AC"/>
    <w:rsid w:val="008B6F48"/>
    <w:rsid w:val="008B7C84"/>
    <w:rsid w:val="008C01E4"/>
    <w:rsid w:val="008C177E"/>
    <w:rsid w:val="008C1948"/>
    <w:rsid w:val="008C19F4"/>
    <w:rsid w:val="008C264B"/>
    <w:rsid w:val="008C2A31"/>
    <w:rsid w:val="008C3572"/>
    <w:rsid w:val="008C3BDB"/>
    <w:rsid w:val="008C3D90"/>
    <w:rsid w:val="008C412C"/>
    <w:rsid w:val="008C53D4"/>
    <w:rsid w:val="008C5580"/>
    <w:rsid w:val="008C607B"/>
    <w:rsid w:val="008C7217"/>
    <w:rsid w:val="008C75E8"/>
    <w:rsid w:val="008C75EE"/>
    <w:rsid w:val="008D0B3B"/>
    <w:rsid w:val="008D2894"/>
    <w:rsid w:val="008D3C17"/>
    <w:rsid w:val="008D402E"/>
    <w:rsid w:val="008D445B"/>
    <w:rsid w:val="008D4CEB"/>
    <w:rsid w:val="008D624E"/>
    <w:rsid w:val="008D719F"/>
    <w:rsid w:val="008E0E67"/>
    <w:rsid w:val="008E12EF"/>
    <w:rsid w:val="008E18CA"/>
    <w:rsid w:val="008E19A4"/>
    <w:rsid w:val="008E204C"/>
    <w:rsid w:val="008E3A69"/>
    <w:rsid w:val="008E3DFA"/>
    <w:rsid w:val="008E424C"/>
    <w:rsid w:val="008E5AD7"/>
    <w:rsid w:val="008E613E"/>
    <w:rsid w:val="008E62C7"/>
    <w:rsid w:val="008E6F86"/>
    <w:rsid w:val="008F0D27"/>
    <w:rsid w:val="008F11B2"/>
    <w:rsid w:val="008F11BB"/>
    <w:rsid w:val="008F1479"/>
    <w:rsid w:val="008F2A34"/>
    <w:rsid w:val="008F4DBB"/>
    <w:rsid w:val="008F56AC"/>
    <w:rsid w:val="008F7EDA"/>
    <w:rsid w:val="00900275"/>
    <w:rsid w:val="00900FDF"/>
    <w:rsid w:val="00901F6F"/>
    <w:rsid w:val="00902134"/>
    <w:rsid w:val="00902B53"/>
    <w:rsid w:val="009038A4"/>
    <w:rsid w:val="0090435D"/>
    <w:rsid w:val="009059E6"/>
    <w:rsid w:val="00905D14"/>
    <w:rsid w:val="0090617A"/>
    <w:rsid w:val="009079BA"/>
    <w:rsid w:val="00910311"/>
    <w:rsid w:val="009109CC"/>
    <w:rsid w:val="00910C14"/>
    <w:rsid w:val="0091166E"/>
    <w:rsid w:val="00911A32"/>
    <w:rsid w:val="00912805"/>
    <w:rsid w:val="00912D99"/>
    <w:rsid w:val="0091364C"/>
    <w:rsid w:val="00913D6A"/>
    <w:rsid w:val="00914517"/>
    <w:rsid w:val="00914808"/>
    <w:rsid w:val="00914963"/>
    <w:rsid w:val="00915180"/>
    <w:rsid w:val="009158BF"/>
    <w:rsid w:val="009159CC"/>
    <w:rsid w:val="00915CB8"/>
    <w:rsid w:val="00915DAC"/>
    <w:rsid w:val="0091610B"/>
    <w:rsid w:val="00916A54"/>
    <w:rsid w:val="0092070A"/>
    <w:rsid w:val="00920A0C"/>
    <w:rsid w:val="00922120"/>
    <w:rsid w:val="00924152"/>
    <w:rsid w:val="0092490B"/>
    <w:rsid w:val="00924C1B"/>
    <w:rsid w:val="00925C47"/>
    <w:rsid w:val="00925EB8"/>
    <w:rsid w:val="00930151"/>
    <w:rsid w:val="00930431"/>
    <w:rsid w:val="00930EC8"/>
    <w:rsid w:val="00932A54"/>
    <w:rsid w:val="00932BEB"/>
    <w:rsid w:val="0093364C"/>
    <w:rsid w:val="009356A7"/>
    <w:rsid w:val="00935F07"/>
    <w:rsid w:val="00936D49"/>
    <w:rsid w:val="00937BC9"/>
    <w:rsid w:val="009406A5"/>
    <w:rsid w:val="00940BF0"/>
    <w:rsid w:val="0094132D"/>
    <w:rsid w:val="00941E32"/>
    <w:rsid w:val="009428F5"/>
    <w:rsid w:val="00944C44"/>
    <w:rsid w:val="0094553E"/>
    <w:rsid w:val="009458FC"/>
    <w:rsid w:val="00945CAA"/>
    <w:rsid w:val="00946032"/>
    <w:rsid w:val="00946BC7"/>
    <w:rsid w:val="009516D9"/>
    <w:rsid w:val="00951FCC"/>
    <w:rsid w:val="00952F9D"/>
    <w:rsid w:val="00954E42"/>
    <w:rsid w:val="0095617B"/>
    <w:rsid w:val="009568EF"/>
    <w:rsid w:val="009570B1"/>
    <w:rsid w:val="00957CBE"/>
    <w:rsid w:val="0096027C"/>
    <w:rsid w:val="009606A0"/>
    <w:rsid w:val="00961171"/>
    <w:rsid w:val="009627FB"/>
    <w:rsid w:val="00963BBF"/>
    <w:rsid w:val="00965F5B"/>
    <w:rsid w:val="009667AE"/>
    <w:rsid w:val="00967055"/>
    <w:rsid w:val="00967385"/>
    <w:rsid w:val="009675B7"/>
    <w:rsid w:val="00967794"/>
    <w:rsid w:val="00972FDC"/>
    <w:rsid w:val="00973F54"/>
    <w:rsid w:val="009741A8"/>
    <w:rsid w:val="00980665"/>
    <w:rsid w:val="0098448D"/>
    <w:rsid w:val="00984B62"/>
    <w:rsid w:val="00984BFC"/>
    <w:rsid w:val="009901B1"/>
    <w:rsid w:val="009908D3"/>
    <w:rsid w:val="0099107D"/>
    <w:rsid w:val="009920A7"/>
    <w:rsid w:val="00992176"/>
    <w:rsid w:val="00993D54"/>
    <w:rsid w:val="00995073"/>
    <w:rsid w:val="00995AE9"/>
    <w:rsid w:val="009967FD"/>
    <w:rsid w:val="00996ED1"/>
    <w:rsid w:val="009972B9"/>
    <w:rsid w:val="00997C6E"/>
    <w:rsid w:val="009A2484"/>
    <w:rsid w:val="009A2C6A"/>
    <w:rsid w:val="009A30FA"/>
    <w:rsid w:val="009A31D1"/>
    <w:rsid w:val="009A3EE5"/>
    <w:rsid w:val="009A3FFC"/>
    <w:rsid w:val="009A5D43"/>
    <w:rsid w:val="009A688A"/>
    <w:rsid w:val="009A6F1D"/>
    <w:rsid w:val="009A772E"/>
    <w:rsid w:val="009A7928"/>
    <w:rsid w:val="009B1236"/>
    <w:rsid w:val="009B1F30"/>
    <w:rsid w:val="009B26C1"/>
    <w:rsid w:val="009B275E"/>
    <w:rsid w:val="009B2B70"/>
    <w:rsid w:val="009B2FB3"/>
    <w:rsid w:val="009B32E2"/>
    <w:rsid w:val="009B347C"/>
    <w:rsid w:val="009B3766"/>
    <w:rsid w:val="009B4AC9"/>
    <w:rsid w:val="009B4E5E"/>
    <w:rsid w:val="009B65EC"/>
    <w:rsid w:val="009B6E8A"/>
    <w:rsid w:val="009B751D"/>
    <w:rsid w:val="009B7C93"/>
    <w:rsid w:val="009C185F"/>
    <w:rsid w:val="009C1AB2"/>
    <w:rsid w:val="009C1C93"/>
    <w:rsid w:val="009C2894"/>
    <w:rsid w:val="009C29D6"/>
    <w:rsid w:val="009C2F50"/>
    <w:rsid w:val="009C3030"/>
    <w:rsid w:val="009C42A6"/>
    <w:rsid w:val="009C65D2"/>
    <w:rsid w:val="009C69BE"/>
    <w:rsid w:val="009C7E8A"/>
    <w:rsid w:val="009D01AD"/>
    <w:rsid w:val="009D075C"/>
    <w:rsid w:val="009D0C67"/>
    <w:rsid w:val="009D138D"/>
    <w:rsid w:val="009D1933"/>
    <w:rsid w:val="009D2076"/>
    <w:rsid w:val="009D22C8"/>
    <w:rsid w:val="009D22F1"/>
    <w:rsid w:val="009D31FE"/>
    <w:rsid w:val="009D363C"/>
    <w:rsid w:val="009D376B"/>
    <w:rsid w:val="009D39B8"/>
    <w:rsid w:val="009D3FF2"/>
    <w:rsid w:val="009D4372"/>
    <w:rsid w:val="009D44FA"/>
    <w:rsid w:val="009D4AE8"/>
    <w:rsid w:val="009D6F37"/>
    <w:rsid w:val="009D707E"/>
    <w:rsid w:val="009D78A9"/>
    <w:rsid w:val="009E0582"/>
    <w:rsid w:val="009E06B7"/>
    <w:rsid w:val="009E07AF"/>
    <w:rsid w:val="009E09F1"/>
    <w:rsid w:val="009E0A2E"/>
    <w:rsid w:val="009E0C04"/>
    <w:rsid w:val="009E0CEC"/>
    <w:rsid w:val="009E1F63"/>
    <w:rsid w:val="009E3637"/>
    <w:rsid w:val="009E3D6B"/>
    <w:rsid w:val="009E4D60"/>
    <w:rsid w:val="009E5DCE"/>
    <w:rsid w:val="009E6117"/>
    <w:rsid w:val="009E6A9B"/>
    <w:rsid w:val="009E6E55"/>
    <w:rsid w:val="009E70EE"/>
    <w:rsid w:val="009E7181"/>
    <w:rsid w:val="009E7A56"/>
    <w:rsid w:val="009F05C2"/>
    <w:rsid w:val="009F0C20"/>
    <w:rsid w:val="009F0D71"/>
    <w:rsid w:val="009F0E3F"/>
    <w:rsid w:val="009F1097"/>
    <w:rsid w:val="009F21C6"/>
    <w:rsid w:val="009F3768"/>
    <w:rsid w:val="009F3985"/>
    <w:rsid w:val="009F3DAE"/>
    <w:rsid w:val="009F656A"/>
    <w:rsid w:val="009F6D77"/>
    <w:rsid w:val="009F7208"/>
    <w:rsid w:val="009F7D04"/>
    <w:rsid w:val="00A001A2"/>
    <w:rsid w:val="00A024E1"/>
    <w:rsid w:val="00A02FDF"/>
    <w:rsid w:val="00A05180"/>
    <w:rsid w:val="00A05B1E"/>
    <w:rsid w:val="00A0628C"/>
    <w:rsid w:val="00A062AC"/>
    <w:rsid w:val="00A06416"/>
    <w:rsid w:val="00A06C4A"/>
    <w:rsid w:val="00A11CCB"/>
    <w:rsid w:val="00A12990"/>
    <w:rsid w:val="00A13087"/>
    <w:rsid w:val="00A14128"/>
    <w:rsid w:val="00A147E0"/>
    <w:rsid w:val="00A14968"/>
    <w:rsid w:val="00A163BF"/>
    <w:rsid w:val="00A16819"/>
    <w:rsid w:val="00A16854"/>
    <w:rsid w:val="00A20637"/>
    <w:rsid w:val="00A21AE6"/>
    <w:rsid w:val="00A21EF5"/>
    <w:rsid w:val="00A22345"/>
    <w:rsid w:val="00A23A48"/>
    <w:rsid w:val="00A243CC"/>
    <w:rsid w:val="00A24B93"/>
    <w:rsid w:val="00A250F4"/>
    <w:rsid w:val="00A2597D"/>
    <w:rsid w:val="00A26406"/>
    <w:rsid w:val="00A268F6"/>
    <w:rsid w:val="00A27409"/>
    <w:rsid w:val="00A301BA"/>
    <w:rsid w:val="00A3080C"/>
    <w:rsid w:val="00A31D3C"/>
    <w:rsid w:val="00A32C04"/>
    <w:rsid w:val="00A4069B"/>
    <w:rsid w:val="00A43228"/>
    <w:rsid w:val="00A43271"/>
    <w:rsid w:val="00A4355B"/>
    <w:rsid w:val="00A43EB1"/>
    <w:rsid w:val="00A45204"/>
    <w:rsid w:val="00A453DC"/>
    <w:rsid w:val="00A458B1"/>
    <w:rsid w:val="00A466E2"/>
    <w:rsid w:val="00A46C11"/>
    <w:rsid w:val="00A46EF4"/>
    <w:rsid w:val="00A5065D"/>
    <w:rsid w:val="00A50FFD"/>
    <w:rsid w:val="00A51A92"/>
    <w:rsid w:val="00A51D33"/>
    <w:rsid w:val="00A52BCC"/>
    <w:rsid w:val="00A52FC9"/>
    <w:rsid w:val="00A530CA"/>
    <w:rsid w:val="00A53B8F"/>
    <w:rsid w:val="00A53E58"/>
    <w:rsid w:val="00A5421D"/>
    <w:rsid w:val="00A54235"/>
    <w:rsid w:val="00A54514"/>
    <w:rsid w:val="00A55895"/>
    <w:rsid w:val="00A55E14"/>
    <w:rsid w:val="00A5731A"/>
    <w:rsid w:val="00A57642"/>
    <w:rsid w:val="00A57A87"/>
    <w:rsid w:val="00A60438"/>
    <w:rsid w:val="00A6055E"/>
    <w:rsid w:val="00A608C8"/>
    <w:rsid w:val="00A61713"/>
    <w:rsid w:val="00A63829"/>
    <w:rsid w:val="00A63A36"/>
    <w:rsid w:val="00A646A1"/>
    <w:rsid w:val="00A649F5"/>
    <w:rsid w:val="00A65A3C"/>
    <w:rsid w:val="00A668BF"/>
    <w:rsid w:val="00A66E50"/>
    <w:rsid w:val="00A671FB"/>
    <w:rsid w:val="00A67298"/>
    <w:rsid w:val="00A7063F"/>
    <w:rsid w:val="00A70C79"/>
    <w:rsid w:val="00A7135E"/>
    <w:rsid w:val="00A7136F"/>
    <w:rsid w:val="00A722DB"/>
    <w:rsid w:val="00A72550"/>
    <w:rsid w:val="00A72BC9"/>
    <w:rsid w:val="00A72FAD"/>
    <w:rsid w:val="00A73FCC"/>
    <w:rsid w:val="00A74529"/>
    <w:rsid w:val="00A75804"/>
    <w:rsid w:val="00A7751F"/>
    <w:rsid w:val="00A779E7"/>
    <w:rsid w:val="00A77B6F"/>
    <w:rsid w:val="00A801DC"/>
    <w:rsid w:val="00A80505"/>
    <w:rsid w:val="00A80631"/>
    <w:rsid w:val="00A80DB7"/>
    <w:rsid w:val="00A814FA"/>
    <w:rsid w:val="00A81A13"/>
    <w:rsid w:val="00A82D9C"/>
    <w:rsid w:val="00A83372"/>
    <w:rsid w:val="00A85CFE"/>
    <w:rsid w:val="00A867DD"/>
    <w:rsid w:val="00A870BF"/>
    <w:rsid w:val="00A87221"/>
    <w:rsid w:val="00A87235"/>
    <w:rsid w:val="00A873B4"/>
    <w:rsid w:val="00A87D8B"/>
    <w:rsid w:val="00A91859"/>
    <w:rsid w:val="00A9185D"/>
    <w:rsid w:val="00A91998"/>
    <w:rsid w:val="00A923D2"/>
    <w:rsid w:val="00A93BA7"/>
    <w:rsid w:val="00A94123"/>
    <w:rsid w:val="00A95FE3"/>
    <w:rsid w:val="00A96220"/>
    <w:rsid w:val="00A9656F"/>
    <w:rsid w:val="00A976E9"/>
    <w:rsid w:val="00AA08A5"/>
    <w:rsid w:val="00AA0C3F"/>
    <w:rsid w:val="00AA1014"/>
    <w:rsid w:val="00AA2AE3"/>
    <w:rsid w:val="00AA2F87"/>
    <w:rsid w:val="00AA3311"/>
    <w:rsid w:val="00AA3A0D"/>
    <w:rsid w:val="00AA481D"/>
    <w:rsid w:val="00AA5C34"/>
    <w:rsid w:val="00AA6299"/>
    <w:rsid w:val="00AA7627"/>
    <w:rsid w:val="00AA7EFA"/>
    <w:rsid w:val="00AB0685"/>
    <w:rsid w:val="00AB0F25"/>
    <w:rsid w:val="00AB354F"/>
    <w:rsid w:val="00AB3628"/>
    <w:rsid w:val="00AB3B35"/>
    <w:rsid w:val="00AB451B"/>
    <w:rsid w:val="00AB4E52"/>
    <w:rsid w:val="00AB5A9E"/>
    <w:rsid w:val="00AB6063"/>
    <w:rsid w:val="00AB648E"/>
    <w:rsid w:val="00AB6AB6"/>
    <w:rsid w:val="00AB71A1"/>
    <w:rsid w:val="00AB7923"/>
    <w:rsid w:val="00AC1230"/>
    <w:rsid w:val="00AC16B3"/>
    <w:rsid w:val="00AC1BBD"/>
    <w:rsid w:val="00AC2732"/>
    <w:rsid w:val="00AC291F"/>
    <w:rsid w:val="00AC2A05"/>
    <w:rsid w:val="00AC3141"/>
    <w:rsid w:val="00AC5721"/>
    <w:rsid w:val="00AC5BAF"/>
    <w:rsid w:val="00AC5E5E"/>
    <w:rsid w:val="00AC686E"/>
    <w:rsid w:val="00AC71C6"/>
    <w:rsid w:val="00AC7224"/>
    <w:rsid w:val="00AD0934"/>
    <w:rsid w:val="00AD0A24"/>
    <w:rsid w:val="00AD0C7A"/>
    <w:rsid w:val="00AD13C0"/>
    <w:rsid w:val="00AD21E5"/>
    <w:rsid w:val="00AD256F"/>
    <w:rsid w:val="00AD2E9C"/>
    <w:rsid w:val="00AD410B"/>
    <w:rsid w:val="00AE08B4"/>
    <w:rsid w:val="00AE15E9"/>
    <w:rsid w:val="00AE1600"/>
    <w:rsid w:val="00AE1709"/>
    <w:rsid w:val="00AE1A22"/>
    <w:rsid w:val="00AE1E7A"/>
    <w:rsid w:val="00AE201F"/>
    <w:rsid w:val="00AE24B3"/>
    <w:rsid w:val="00AE4B88"/>
    <w:rsid w:val="00AE5331"/>
    <w:rsid w:val="00AF09C2"/>
    <w:rsid w:val="00AF0EEA"/>
    <w:rsid w:val="00AF1AF9"/>
    <w:rsid w:val="00AF1E5B"/>
    <w:rsid w:val="00AF2FEA"/>
    <w:rsid w:val="00AF35E8"/>
    <w:rsid w:val="00AF3A6E"/>
    <w:rsid w:val="00AF3BD0"/>
    <w:rsid w:val="00AF550C"/>
    <w:rsid w:val="00AF56E6"/>
    <w:rsid w:val="00AF7109"/>
    <w:rsid w:val="00AF72B2"/>
    <w:rsid w:val="00B00E94"/>
    <w:rsid w:val="00B03020"/>
    <w:rsid w:val="00B05DF7"/>
    <w:rsid w:val="00B067D0"/>
    <w:rsid w:val="00B076D6"/>
    <w:rsid w:val="00B07E31"/>
    <w:rsid w:val="00B07E77"/>
    <w:rsid w:val="00B10231"/>
    <w:rsid w:val="00B10A82"/>
    <w:rsid w:val="00B1144B"/>
    <w:rsid w:val="00B13107"/>
    <w:rsid w:val="00B13375"/>
    <w:rsid w:val="00B1343C"/>
    <w:rsid w:val="00B13542"/>
    <w:rsid w:val="00B14221"/>
    <w:rsid w:val="00B155CE"/>
    <w:rsid w:val="00B16D47"/>
    <w:rsid w:val="00B2067B"/>
    <w:rsid w:val="00B20CB5"/>
    <w:rsid w:val="00B20F18"/>
    <w:rsid w:val="00B2233D"/>
    <w:rsid w:val="00B227F1"/>
    <w:rsid w:val="00B23314"/>
    <w:rsid w:val="00B247FC"/>
    <w:rsid w:val="00B24FD4"/>
    <w:rsid w:val="00B2558A"/>
    <w:rsid w:val="00B255C3"/>
    <w:rsid w:val="00B25D69"/>
    <w:rsid w:val="00B25DB5"/>
    <w:rsid w:val="00B262F8"/>
    <w:rsid w:val="00B2754F"/>
    <w:rsid w:val="00B27CB9"/>
    <w:rsid w:val="00B302BE"/>
    <w:rsid w:val="00B32138"/>
    <w:rsid w:val="00B32148"/>
    <w:rsid w:val="00B32C14"/>
    <w:rsid w:val="00B334E0"/>
    <w:rsid w:val="00B34A43"/>
    <w:rsid w:val="00B35A45"/>
    <w:rsid w:val="00B35D09"/>
    <w:rsid w:val="00B36D9B"/>
    <w:rsid w:val="00B40C71"/>
    <w:rsid w:val="00B41A5D"/>
    <w:rsid w:val="00B41B66"/>
    <w:rsid w:val="00B42A39"/>
    <w:rsid w:val="00B43F5F"/>
    <w:rsid w:val="00B44EE6"/>
    <w:rsid w:val="00B44F83"/>
    <w:rsid w:val="00B45E10"/>
    <w:rsid w:val="00B46419"/>
    <w:rsid w:val="00B4685F"/>
    <w:rsid w:val="00B50A90"/>
    <w:rsid w:val="00B51DC5"/>
    <w:rsid w:val="00B51E83"/>
    <w:rsid w:val="00B550BD"/>
    <w:rsid w:val="00B55DE7"/>
    <w:rsid w:val="00B57333"/>
    <w:rsid w:val="00B5791C"/>
    <w:rsid w:val="00B600D2"/>
    <w:rsid w:val="00B60641"/>
    <w:rsid w:val="00B616DE"/>
    <w:rsid w:val="00B632C5"/>
    <w:rsid w:val="00B63AA4"/>
    <w:rsid w:val="00B6485F"/>
    <w:rsid w:val="00B65E3B"/>
    <w:rsid w:val="00B667DA"/>
    <w:rsid w:val="00B66ADA"/>
    <w:rsid w:val="00B70B65"/>
    <w:rsid w:val="00B70F0F"/>
    <w:rsid w:val="00B7213E"/>
    <w:rsid w:val="00B72147"/>
    <w:rsid w:val="00B73020"/>
    <w:rsid w:val="00B73457"/>
    <w:rsid w:val="00B7483C"/>
    <w:rsid w:val="00B75314"/>
    <w:rsid w:val="00B75474"/>
    <w:rsid w:val="00B7606C"/>
    <w:rsid w:val="00B76334"/>
    <w:rsid w:val="00B768E8"/>
    <w:rsid w:val="00B77DD1"/>
    <w:rsid w:val="00B8068F"/>
    <w:rsid w:val="00B814B2"/>
    <w:rsid w:val="00B81676"/>
    <w:rsid w:val="00B81F44"/>
    <w:rsid w:val="00B821A3"/>
    <w:rsid w:val="00B821E3"/>
    <w:rsid w:val="00B829FF"/>
    <w:rsid w:val="00B82CE6"/>
    <w:rsid w:val="00B8364E"/>
    <w:rsid w:val="00B83698"/>
    <w:rsid w:val="00B839B8"/>
    <w:rsid w:val="00B83EC3"/>
    <w:rsid w:val="00B8416A"/>
    <w:rsid w:val="00B84CF1"/>
    <w:rsid w:val="00B854AC"/>
    <w:rsid w:val="00B86461"/>
    <w:rsid w:val="00B864C6"/>
    <w:rsid w:val="00B865EF"/>
    <w:rsid w:val="00B86EE3"/>
    <w:rsid w:val="00B874D0"/>
    <w:rsid w:val="00B87810"/>
    <w:rsid w:val="00B87DC4"/>
    <w:rsid w:val="00B90012"/>
    <w:rsid w:val="00B90A1B"/>
    <w:rsid w:val="00B90F8E"/>
    <w:rsid w:val="00B91391"/>
    <w:rsid w:val="00B91816"/>
    <w:rsid w:val="00B9217F"/>
    <w:rsid w:val="00B92BFE"/>
    <w:rsid w:val="00B935D2"/>
    <w:rsid w:val="00B94353"/>
    <w:rsid w:val="00B94CFC"/>
    <w:rsid w:val="00B97283"/>
    <w:rsid w:val="00B97541"/>
    <w:rsid w:val="00B97ECF"/>
    <w:rsid w:val="00BA0337"/>
    <w:rsid w:val="00BA09CE"/>
    <w:rsid w:val="00BA1214"/>
    <w:rsid w:val="00BA22F4"/>
    <w:rsid w:val="00BA2D9D"/>
    <w:rsid w:val="00BA3EAF"/>
    <w:rsid w:val="00BA4B87"/>
    <w:rsid w:val="00BA4FEA"/>
    <w:rsid w:val="00BA6211"/>
    <w:rsid w:val="00BA62D3"/>
    <w:rsid w:val="00BA669E"/>
    <w:rsid w:val="00BA67B7"/>
    <w:rsid w:val="00BA6E1D"/>
    <w:rsid w:val="00BB059F"/>
    <w:rsid w:val="00BB2892"/>
    <w:rsid w:val="00BB2BD9"/>
    <w:rsid w:val="00BB507E"/>
    <w:rsid w:val="00BB53D6"/>
    <w:rsid w:val="00BB69B9"/>
    <w:rsid w:val="00BB6BDB"/>
    <w:rsid w:val="00BB769F"/>
    <w:rsid w:val="00BB7D5D"/>
    <w:rsid w:val="00BB7D9F"/>
    <w:rsid w:val="00BC03C8"/>
    <w:rsid w:val="00BC06BD"/>
    <w:rsid w:val="00BC0F5E"/>
    <w:rsid w:val="00BC29F1"/>
    <w:rsid w:val="00BC2CBF"/>
    <w:rsid w:val="00BC32D2"/>
    <w:rsid w:val="00BC5494"/>
    <w:rsid w:val="00BC649A"/>
    <w:rsid w:val="00BC664A"/>
    <w:rsid w:val="00BC742E"/>
    <w:rsid w:val="00BD038E"/>
    <w:rsid w:val="00BD0BBC"/>
    <w:rsid w:val="00BD241A"/>
    <w:rsid w:val="00BD45CC"/>
    <w:rsid w:val="00BD4604"/>
    <w:rsid w:val="00BD48CB"/>
    <w:rsid w:val="00BD7763"/>
    <w:rsid w:val="00BE040A"/>
    <w:rsid w:val="00BE2809"/>
    <w:rsid w:val="00BE291E"/>
    <w:rsid w:val="00BE2AA2"/>
    <w:rsid w:val="00BE2D1B"/>
    <w:rsid w:val="00BE2EC4"/>
    <w:rsid w:val="00BE45CF"/>
    <w:rsid w:val="00BE4F3C"/>
    <w:rsid w:val="00BE552F"/>
    <w:rsid w:val="00BE5608"/>
    <w:rsid w:val="00BE67D3"/>
    <w:rsid w:val="00BE6AA7"/>
    <w:rsid w:val="00BE7A40"/>
    <w:rsid w:val="00BF0693"/>
    <w:rsid w:val="00BF0DF7"/>
    <w:rsid w:val="00BF1E08"/>
    <w:rsid w:val="00BF2515"/>
    <w:rsid w:val="00BF35A6"/>
    <w:rsid w:val="00BF381D"/>
    <w:rsid w:val="00BF4096"/>
    <w:rsid w:val="00BF4148"/>
    <w:rsid w:val="00BF49BF"/>
    <w:rsid w:val="00BF51F3"/>
    <w:rsid w:val="00BF5947"/>
    <w:rsid w:val="00BF5A8A"/>
    <w:rsid w:val="00BF6A59"/>
    <w:rsid w:val="00BF7171"/>
    <w:rsid w:val="00BF7193"/>
    <w:rsid w:val="00BF7678"/>
    <w:rsid w:val="00C0053C"/>
    <w:rsid w:val="00C00C01"/>
    <w:rsid w:val="00C00F9F"/>
    <w:rsid w:val="00C0241C"/>
    <w:rsid w:val="00C02526"/>
    <w:rsid w:val="00C04FC4"/>
    <w:rsid w:val="00C056DD"/>
    <w:rsid w:val="00C065AA"/>
    <w:rsid w:val="00C113CA"/>
    <w:rsid w:val="00C1211B"/>
    <w:rsid w:val="00C12224"/>
    <w:rsid w:val="00C13019"/>
    <w:rsid w:val="00C1318E"/>
    <w:rsid w:val="00C14161"/>
    <w:rsid w:val="00C14285"/>
    <w:rsid w:val="00C14425"/>
    <w:rsid w:val="00C14D98"/>
    <w:rsid w:val="00C16431"/>
    <w:rsid w:val="00C1700A"/>
    <w:rsid w:val="00C1785E"/>
    <w:rsid w:val="00C20EE9"/>
    <w:rsid w:val="00C214BE"/>
    <w:rsid w:val="00C21821"/>
    <w:rsid w:val="00C21CB9"/>
    <w:rsid w:val="00C21DDE"/>
    <w:rsid w:val="00C22AB1"/>
    <w:rsid w:val="00C22C98"/>
    <w:rsid w:val="00C22D13"/>
    <w:rsid w:val="00C22D1B"/>
    <w:rsid w:val="00C23915"/>
    <w:rsid w:val="00C2440B"/>
    <w:rsid w:val="00C247EE"/>
    <w:rsid w:val="00C24855"/>
    <w:rsid w:val="00C26415"/>
    <w:rsid w:val="00C277CB"/>
    <w:rsid w:val="00C27AA1"/>
    <w:rsid w:val="00C3232E"/>
    <w:rsid w:val="00C32CDC"/>
    <w:rsid w:val="00C32E97"/>
    <w:rsid w:val="00C3327F"/>
    <w:rsid w:val="00C33418"/>
    <w:rsid w:val="00C33DA9"/>
    <w:rsid w:val="00C352CF"/>
    <w:rsid w:val="00C36796"/>
    <w:rsid w:val="00C368C1"/>
    <w:rsid w:val="00C36BBB"/>
    <w:rsid w:val="00C3753C"/>
    <w:rsid w:val="00C37EB6"/>
    <w:rsid w:val="00C401FA"/>
    <w:rsid w:val="00C40846"/>
    <w:rsid w:val="00C42056"/>
    <w:rsid w:val="00C424E1"/>
    <w:rsid w:val="00C43DC3"/>
    <w:rsid w:val="00C44A41"/>
    <w:rsid w:val="00C45B96"/>
    <w:rsid w:val="00C469B7"/>
    <w:rsid w:val="00C47190"/>
    <w:rsid w:val="00C47E41"/>
    <w:rsid w:val="00C47E5F"/>
    <w:rsid w:val="00C502E4"/>
    <w:rsid w:val="00C50F13"/>
    <w:rsid w:val="00C51A81"/>
    <w:rsid w:val="00C52021"/>
    <w:rsid w:val="00C52242"/>
    <w:rsid w:val="00C54A31"/>
    <w:rsid w:val="00C55179"/>
    <w:rsid w:val="00C5565E"/>
    <w:rsid w:val="00C57846"/>
    <w:rsid w:val="00C57BB0"/>
    <w:rsid w:val="00C6079F"/>
    <w:rsid w:val="00C60A2F"/>
    <w:rsid w:val="00C62013"/>
    <w:rsid w:val="00C63D6A"/>
    <w:rsid w:val="00C643F6"/>
    <w:rsid w:val="00C6547B"/>
    <w:rsid w:val="00C655D8"/>
    <w:rsid w:val="00C65F7F"/>
    <w:rsid w:val="00C66BA6"/>
    <w:rsid w:val="00C67A87"/>
    <w:rsid w:val="00C70F5D"/>
    <w:rsid w:val="00C7134D"/>
    <w:rsid w:val="00C71839"/>
    <w:rsid w:val="00C71EA3"/>
    <w:rsid w:val="00C72610"/>
    <w:rsid w:val="00C72D3B"/>
    <w:rsid w:val="00C72DBF"/>
    <w:rsid w:val="00C741EE"/>
    <w:rsid w:val="00C754BC"/>
    <w:rsid w:val="00C760C4"/>
    <w:rsid w:val="00C76A9F"/>
    <w:rsid w:val="00C76AD1"/>
    <w:rsid w:val="00C77812"/>
    <w:rsid w:val="00C80D2C"/>
    <w:rsid w:val="00C82C99"/>
    <w:rsid w:val="00C847D4"/>
    <w:rsid w:val="00C847EE"/>
    <w:rsid w:val="00C84A54"/>
    <w:rsid w:val="00C90070"/>
    <w:rsid w:val="00C915CF"/>
    <w:rsid w:val="00C92030"/>
    <w:rsid w:val="00C93EEE"/>
    <w:rsid w:val="00C952BB"/>
    <w:rsid w:val="00C95E39"/>
    <w:rsid w:val="00C95E9F"/>
    <w:rsid w:val="00C97695"/>
    <w:rsid w:val="00CA0D65"/>
    <w:rsid w:val="00CA1D3C"/>
    <w:rsid w:val="00CA20A8"/>
    <w:rsid w:val="00CA286A"/>
    <w:rsid w:val="00CA35C7"/>
    <w:rsid w:val="00CA39B9"/>
    <w:rsid w:val="00CA4AFF"/>
    <w:rsid w:val="00CA6B65"/>
    <w:rsid w:val="00CA723F"/>
    <w:rsid w:val="00CA74AE"/>
    <w:rsid w:val="00CA79B3"/>
    <w:rsid w:val="00CB03B1"/>
    <w:rsid w:val="00CB0AA6"/>
    <w:rsid w:val="00CB18CC"/>
    <w:rsid w:val="00CB1E60"/>
    <w:rsid w:val="00CB2A69"/>
    <w:rsid w:val="00CB322C"/>
    <w:rsid w:val="00CB32F0"/>
    <w:rsid w:val="00CB3AFF"/>
    <w:rsid w:val="00CB6F23"/>
    <w:rsid w:val="00CB742A"/>
    <w:rsid w:val="00CB7DA5"/>
    <w:rsid w:val="00CC0346"/>
    <w:rsid w:val="00CC03E6"/>
    <w:rsid w:val="00CC14B2"/>
    <w:rsid w:val="00CC14E2"/>
    <w:rsid w:val="00CC1FA7"/>
    <w:rsid w:val="00CC252E"/>
    <w:rsid w:val="00CC2B44"/>
    <w:rsid w:val="00CC32DB"/>
    <w:rsid w:val="00CC4830"/>
    <w:rsid w:val="00CC57D7"/>
    <w:rsid w:val="00CC65B1"/>
    <w:rsid w:val="00CC6C2A"/>
    <w:rsid w:val="00CC6E15"/>
    <w:rsid w:val="00CC7836"/>
    <w:rsid w:val="00CC788B"/>
    <w:rsid w:val="00CD08D8"/>
    <w:rsid w:val="00CD2117"/>
    <w:rsid w:val="00CD2D48"/>
    <w:rsid w:val="00CD3323"/>
    <w:rsid w:val="00CD366A"/>
    <w:rsid w:val="00CD3757"/>
    <w:rsid w:val="00CD4581"/>
    <w:rsid w:val="00CD4B72"/>
    <w:rsid w:val="00CD5892"/>
    <w:rsid w:val="00CD7A23"/>
    <w:rsid w:val="00CE034D"/>
    <w:rsid w:val="00CE125D"/>
    <w:rsid w:val="00CE1470"/>
    <w:rsid w:val="00CE26FA"/>
    <w:rsid w:val="00CE6642"/>
    <w:rsid w:val="00CE7E79"/>
    <w:rsid w:val="00CF0852"/>
    <w:rsid w:val="00CF1300"/>
    <w:rsid w:val="00CF1635"/>
    <w:rsid w:val="00CF1BCF"/>
    <w:rsid w:val="00CF1C27"/>
    <w:rsid w:val="00CF3503"/>
    <w:rsid w:val="00CF4052"/>
    <w:rsid w:val="00CF4B4B"/>
    <w:rsid w:val="00CF4BE1"/>
    <w:rsid w:val="00CF4F54"/>
    <w:rsid w:val="00CF6905"/>
    <w:rsid w:val="00CF70C7"/>
    <w:rsid w:val="00CF724E"/>
    <w:rsid w:val="00CF7A8F"/>
    <w:rsid w:val="00CF7CFE"/>
    <w:rsid w:val="00D000AD"/>
    <w:rsid w:val="00D00779"/>
    <w:rsid w:val="00D008F6"/>
    <w:rsid w:val="00D01782"/>
    <w:rsid w:val="00D0301F"/>
    <w:rsid w:val="00D04EBC"/>
    <w:rsid w:val="00D06219"/>
    <w:rsid w:val="00D0693C"/>
    <w:rsid w:val="00D07B11"/>
    <w:rsid w:val="00D07CE3"/>
    <w:rsid w:val="00D10824"/>
    <w:rsid w:val="00D11774"/>
    <w:rsid w:val="00D128F4"/>
    <w:rsid w:val="00D143D9"/>
    <w:rsid w:val="00D14BB1"/>
    <w:rsid w:val="00D15FD3"/>
    <w:rsid w:val="00D165EC"/>
    <w:rsid w:val="00D1739D"/>
    <w:rsid w:val="00D20136"/>
    <w:rsid w:val="00D215F8"/>
    <w:rsid w:val="00D21702"/>
    <w:rsid w:val="00D21756"/>
    <w:rsid w:val="00D21879"/>
    <w:rsid w:val="00D22422"/>
    <w:rsid w:val="00D22B13"/>
    <w:rsid w:val="00D2442C"/>
    <w:rsid w:val="00D2543D"/>
    <w:rsid w:val="00D25835"/>
    <w:rsid w:val="00D25BAF"/>
    <w:rsid w:val="00D26B81"/>
    <w:rsid w:val="00D26F65"/>
    <w:rsid w:val="00D27752"/>
    <w:rsid w:val="00D27A44"/>
    <w:rsid w:val="00D306F6"/>
    <w:rsid w:val="00D30EA9"/>
    <w:rsid w:val="00D31CCC"/>
    <w:rsid w:val="00D32BA0"/>
    <w:rsid w:val="00D336CF"/>
    <w:rsid w:val="00D33E34"/>
    <w:rsid w:val="00D34982"/>
    <w:rsid w:val="00D36CB8"/>
    <w:rsid w:val="00D37198"/>
    <w:rsid w:val="00D40A57"/>
    <w:rsid w:val="00D40D64"/>
    <w:rsid w:val="00D4177A"/>
    <w:rsid w:val="00D4178D"/>
    <w:rsid w:val="00D43CFD"/>
    <w:rsid w:val="00D45EA9"/>
    <w:rsid w:val="00D46556"/>
    <w:rsid w:val="00D473E0"/>
    <w:rsid w:val="00D50E42"/>
    <w:rsid w:val="00D51473"/>
    <w:rsid w:val="00D518A7"/>
    <w:rsid w:val="00D5216D"/>
    <w:rsid w:val="00D5278B"/>
    <w:rsid w:val="00D53535"/>
    <w:rsid w:val="00D55592"/>
    <w:rsid w:val="00D555E7"/>
    <w:rsid w:val="00D568D0"/>
    <w:rsid w:val="00D57A97"/>
    <w:rsid w:val="00D60079"/>
    <w:rsid w:val="00D60421"/>
    <w:rsid w:val="00D62219"/>
    <w:rsid w:val="00D6346C"/>
    <w:rsid w:val="00D640CC"/>
    <w:rsid w:val="00D64DF0"/>
    <w:rsid w:val="00D65740"/>
    <w:rsid w:val="00D65AF1"/>
    <w:rsid w:val="00D660D0"/>
    <w:rsid w:val="00D6755E"/>
    <w:rsid w:val="00D67EC1"/>
    <w:rsid w:val="00D703B5"/>
    <w:rsid w:val="00D70BF3"/>
    <w:rsid w:val="00D72E63"/>
    <w:rsid w:val="00D72F4B"/>
    <w:rsid w:val="00D73C98"/>
    <w:rsid w:val="00D750FC"/>
    <w:rsid w:val="00D76006"/>
    <w:rsid w:val="00D765BC"/>
    <w:rsid w:val="00D76679"/>
    <w:rsid w:val="00D766C8"/>
    <w:rsid w:val="00D77A80"/>
    <w:rsid w:val="00D80059"/>
    <w:rsid w:val="00D8046F"/>
    <w:rsid w:val="00D80D44"/>
    <w:rsid w:val="00D82465"/>
    <w:rsid w:val="00D824EE"/>
    <w:rsid w:val="00D82E99"/>
    <w:rsid w:val="00D8342C"/>
    <w:rsid w:val="00D842BD"/>
    <w:rsid w:val="00D85534"/>
    <w:rsid w:val="00D85693"/>
    <w:rsid w:val="00D86C28"/>
    <w:rsid w:val="00D8794C"/>
    <w:rsid w:val="00D93A7D"/>
    <w:rsid w:val="00D93BAB"/>
    <w:rsid w:val="00D95ABE"/>
    <w:rsid w:val="00D96AB1"/>
    <w:rsid w:val="00D96BB7"/>
    <w:rsid w:val="00D96FCA"/>
    <w:rsid w:val="00D971FD"/>
    <w:rsid w:val="00DA0716"/>
    <w:rsid w:val="00DA0732"/>
    <w:rsid w:val="00DA12B3"/>
    <w:rsid w:val="00DA1532"/>
    <w:rsid w:val="00DA1AE8"/>
    <w:rsid w:val="00DA2366"/>
    <w:rsid w:val="00DA3005"/>
    <w:rsid w:val="00DA3266"/>
    <w:rsid w:val="00DA503C"/>
    <w:rsid w:val="00DA6047"/>
    <w:rsid w:val="00DA64EE"/>
    <w:rsid w:val="00DA6C35"/>
    <w:rsid w:val="00DA7AF5"/>
    <w:rsid w:val="00DA7B5F"/>
    <w:rsid w:val="00DA7D31"/>
    <w:rsid w:val="00DA7E48"/>
    <w:rsid w:val="00DB01BC"/>
    <w:rsid w:val="00DB0F43"/>
    <w:rsid w:val="00DB1DAF"/>
    <w:rsid w:val="00DB2027"/>
    <w:rsid w:val="00DB3CF0"/>
    <w:rsid w:val="00DB49AE"/>
    <w:rsid w:val="00DB56F8"/>
    <w:rsid w:val="00DC1C98"/>
    <w:rsid w:val="00DC20BB"/>
    <w:rsid w:val="00DC272A"/>
    <w:rsid w:val="00DC2C9D"/>
    <w:rsid w:val="00DC3083"/>
    <w:rsid w:val="00DC46AA"/>
    <w:rsid w:val="00DC6603"/>
    <w:rsid w:val="00DC6FB3"/>
    <w:rsid w:val="00DC6FEE"/>
    <w:rsid w:val="00DC7425"/>
    <w:rsid w:val="00DC7BE3"/>
    <w:rsid w:val="00DD0475"/>
    <w:rsid w:val="00DD1685"/>
    <w:rsid w:val="00DD21C3"/>
    <w:rsid w:val="00DD24B0"/>
    <w:rsid w:val="00DD3229"/>
    <w:rsid w:val="00DD41FD"/>
    <w:rsid w:val="00DE0AED"/>
    <w:rsid w:val="00DE1EB2"/>
    <w:rsid w:val="00DE28E6"/>
    <w:rsid w:val="00DE2B81"/>
    <w:rsid w:val="00DE3582"/>
    <w:rsid w:val="00DE39B6"/>
    <w:rsid w:val="00DE4370"/>
    <w:rsid w:val="00DE453E"/>
    <w:rsid w:val="00DE58B9"/>
    <w:rsid w:val="00DE65C1"/>
    <w:rsid w:val="00DE66FB"/>
    <w:rsid w:val="00DE683F"/>
    <w:rsid w:val="00DF2664"/>
    <w:rsid w:val="00DF353E"/>
    <w:rsid w:val="00DF3A63"/>
    <w:rsid w:val="00DF5007"/>
    <w:rsid w:val="00DF5AAF"/>
    <w:rsid w:val="00DF7B61"/>
    <w:rsid w:val="00E00250"/>
    <w:rsid w:val="00E021A0"/>
    <w:rsid w:val="00E024D1"/>
    <w:rsid w:val="00E02E42"/>
    <w:rsid w:val="00E0318A"/>
    <w:rsid w:val="00E04A01"/>
    <w:rsid w:val="00E05A4B"/>
    <w:rsid w:val="00E070B2"/>
    <w:rsid w:val="00E07E8C"/>
    <w:rsid w:val="00E102F0"/>
    <w:rsid w:val="00E10F1F"/>
    <w:rsid w:val="00E113BE"/>
    <w:rsid w:val="00E121EC"/>
    <w:rsid w:val="00E13011"/>
    <w:rsid w:val="00E167B3"/>
    <w:rsid w:val="00E16C3F"/>
    <w:rsid w:val="00E16E94"/>
    <w:rsid w:val="00E17AE4"/>
    <w:rsid w:val="00E2088F"/>
    <w:rsid w:val="00E216E0"/>
    <w:rsid w:val="00E21EF0"/>
    <w:rsid w:val="00E25B21"/>
    <w:rsid w:val="00E26D59"/>
    <w:rsid w:val="00E277F3"/>
    <w:rsid w:val="00E301C5"/>
    <w:rsid w:val="00E30845"/>
    <w:rsid w:val="00E30EFB"/>
    <w:rsid w:val="00E31250"/>
    <w:rsid w:val="00E31949"/>
    <w:rsid w:val="00E32057"/>
    <w:rsid w:val="00E34CCA"/>
    <w:rsid w:val="00E34F53"/>
    <w:rsid w:val="00E3534B"/>
    <w:rsid w:val="00E376C3"/>
    <w:rsid w:val="00E41287"/>
    <w:rsid w:val="00E41741"/>
    <w:rsid w:val="00E41995"/>
    <w:rsid w:val="00E44166"/>
    <w:rsid w:val="00E44D70"/>
    <w:rsid w:val="00E45643"/>
    <w:rsid w:val="00E46298"/>
    <w:rsid w:val="00E47022"/>
    <w:rsid w:val="00E47E9C"/>
    <w:rsid w:val="00E47EF6"/>
    <w:rsid w:val="00E47F4D"/>
    <w:rsid w:val="00E50481"/>
    <w:rsid w:val="00E50809"/>
    <w:rsid w:val="00E50C7D"/>
    <w:rsid w:val="00E513DC"/>
    <w:rsid w:val="00E518E8"/>
    <w:rsid w:val="00E5211A"/>
    <w:rsid w:val="00E5238D"/>
    <w:rsid w:val="00E52A1B"/>
    <w:rsid w:val="00E52F28"/>
    <w:rsid w:val="00E52FA4"/>
    <w:rsid w:val="00E53251"/>
    <w:rsid w:val="00E5460E"/>
    <w:rsid w:val="00E54B3C"/>
    <w:rsid w:val="00E54B88"/>
    <w:rsid w:val="00E54BD4"/>
    <w:rsid w:val="00E56006"/>
    <w:rsid w:val="00E616B5"/>
    <w:rsid w:val="00E634C1"/>
    <w:rsid w:val="00E6374D"/>
    <w:rsid w:val="00E65392"/>
    <w:rsid w:val="00E65D9F"/>
    <w:rsid w:val="00E66A83"/>
    <w:rsid w:val="00E66CD0"/>
    <w:rsid w:val="00E6745D"/>
    <w:rsid w:val="00E704DC"/>
    <w:rsid w:val="00E70595"/>
    <w:rsid w:val="00E707B8"/>
    <w:rsid w:val="00E70893"/>
    <w:rsid w:val="00E7117F"/>
    <w:rsid w:val="00E7158C"/>
    <w:rsid w:val="00E716BF"/>
    <w:rsid w:val="00E716E6"/>
    <w:rsid w:val="00E729F2"/>
    <w:rsid w:val="00E74DC6"/>
    <w:rsid w:val="00E75C69"/>
    <w:rsid w:val="00E764A3"/>
    <w:rsid w:val="00E76BCC"/>
    <w:rsid w:val="00E76E25"/>
    <w:rsid w:val="00E77113"/>
    <w:rsid w:val="00E8057A"/>
    <w:rsid w:val="00E81055"/>
    <w:rsid w:val="00E81299"/>
    <w:rsid w:val="00E819FC"/>
    <w:rsid w:val="00E821FC"/>
    <w:rsid w:val="00E82CC7"/>
    <w:rsid w:val="00E83787"/>
    <w:rsid w:val="00E83824"/>
    <w:rsid w:val="00E83884"/>
    <w:rsid w:val="00E83A37"/>
    <w:rsid w:val="00E84EB9"/>
    <w:rsid w:val="00E8581E"/>
    <w:rsid w:val="00E85975"/>
    <w:rsid w:val="00E90A97"/>
    <w:rsid w:val="00E91440"/>
    <w:rsid w:val="00E9171D"/>
    <w:rsid w:val="00E922B8"/>
    <w:rsid w:val="00E924B8"/>
    <w:rsid w:val="00E92535"/>
    <w:rsid w:val="00E92C0F"/>
    <w:rsid w:val="00E92D21"/>
    <w:rsid w:val="00E93904"/>
    <w:rsid w:val="00E93A13"/>
    <w:rsid w:val="00E969A4"/>
    <w:rsid w:val="00E97B5D"/>
    <w:rsid w:val="00E97CB1"/>
    <w:rsid w:val="00EA0B4E"/>
    <w:rsid w:val="00EA122A"/>
    <w:rsid w:val="00EA2CD6"/>
    <w:rsid w:val="00EA3854"/>
    <w:rsid w:val="00EA3D03"/>
    <w:rsid w:val="00EA43D8"/>
    <w:rsid w:val="00EA4C2A"/>
    <w:rsid w:val="00EA50D2"/>
    <w:rsid w:val="00EA641A"/>
    <w:rsid w:val="00EB0676"/>
    <w:rsid w:val="00EB09C3"/>
    <w:rsid w:val="00EB2732"/>
    <w:rsid w:val="00EB2BA9"/>
    <w:rsid w:val="00EB4AA7"/>
    <w:rsid w:val="00EB5D56"/>
    <w:rsid w:val="00EB6637"/>
    <w:rsid w:val="00EB7B46"/>
    <w:rsid w:val="00EB7F8D"/>
    <w:rsid w:val="00EC17CB"/>
    <w:rsid w:val="00EC2597"/>
    <w:rsid w:val="00EC683D"/>
    <w:rsid w:val="00EC6B91"/>
    <w:rsid w:val="00EC6F8B"/>
    <w:rsid w:val="00EC78BD"/>
    <w:rsid w:val="00EC7997"/>
    <w:rsid w:val="00ED0092"/>
    <w:rsid w:val="00ED1452"/>
    <w:rsid w:val="00ED20D9"/>
    <w:rsid w:val="00ED306E"/>
    <w:rsid w:val="00ED36B8"/>
    <w:rsid w:val="00ED50DC"/>
    <w:rsid w:val="00ED5C74"/>
    <w:rsid w:val="00ED5D1C"/>
    <w:rsid w:val="00ED5FE0"/>
    <w:rsid w:val="00ED614F"/>
    <w:rsid w:val="00EE020E"/>
    <w:rsid w:val="00EE2457"/>
    <w:rsid w:val="00EE5CC5"/>
    <w:rsid w:val="00EE5D22"/>
    <w:rsid w:val="00EE5F1A"/>
    <w:rsid w:val="00EE7937"/>
    <w:rsid w:val="00EF162E"/>
    <w:rsid w:val="00EF1852"/>
    <w:rsid w:val="00EF1B88"/>
    <w:rsid w:val="00EF3EA1"/>
    <w:rsid w:val="00EF51C8"/>
    <w:rsid w:val="00EF5F58"/>
    <w:rsid w:val="00EF6EE1"/>
    <w:rsid w:val="00EF6F42"/>
    <w:rsid w:val="00EF7153"/>
    <w:rsid w:val="00F003E8"/>
    <w:rsid w:val="00F026C9"/>
    <w:rsid w:val="00F04A93"/>
    <w:rsid w:val="00F050D9"/>
    <w:rsid w:val="00F06553"/>
    <w:rsid w:val="00F0674C"/>
    <w:rsid w:val="00F07E32"/>
    <w:rsid w:val="00F106A9"/>
    <w:rsid w:val="00F108DF"/>
    <w:rsid w:val="00F109BD"/>
    <w:rsid w:val="00F1194B"/>
    <w:rsid w:val="00F11A3E"/>
    <w:rsid w:val="00F11B12"/>
    <w:rsid w:val="00F12FEB"/>
    <w:rsid w:val="00F13EB3"/>
    <w:rsid w:val="00F140D2"/>
    <w:rsid w:val="00F1420C"/>
    <w:rsid w:val="00F14450"/>
    <w:rsid w:val="00F148E5"/>
    <w:rsid w:val="00F1501E"/>
    <w:rsid w:val="00F1576D"/>
    <w:rsid w:val="00F15952"/>
    <w:rsid w:val="00F15E47"/>
    <w:rsid w:val="00F17469"/>
    <w:rsid w:val="00F2041F"/>
    <w:rsid w:val="00F2217E"/>
    <w:rsid w:val="00F2291F"/>
    <w:rsid w:val="00F233AE"/>
    <w:rsid w:val="00F23589"/>
    <w:rsid w:val="00F24100"/>
    <w:rsid w:val="00F2450F"/>
    <w:rsid w:val="00F25087"/>
    <w:rsid w:val="00F26683"/>
    <w:rsid w:val="00F275C2"/>
    <w:rsid w:val="00F27614"/>
    <w:rsid w:val="00F3033C"/>
    <w:rsid w:val="00F30B37"/>
    <w:rsid w:val="00F30F05"/>
    <w:rsid w:val="00F31E29"/>
    <w:rsid w:val="00F322A0"/>
    <w:rsid w:val="00F35651"/>
    <w:rsid w:val="00F362BA"/>
    <w:rsid w:val="00F36D0E"/>
    <w:rsid w:val="00F36FC8"/>
    <w:rsid w:val="00F371ED"/>
    <w:rsid w:val="00F373C5"/>
    <w:rsid w:val="00F40B56"/>
    <w:rsid w:val="00F415E8"/>
    <w:rsid w:val="00F421D6"/>
    <w:rsid w:val="00F42302"/>
    <w:rsid w:val="00F42A75"/>
    <w:rsid w:val="00F43A36"/>
    <w:rsid w:val="00F44546"/>
    <w:rsid w:val="00F455CD"/>
    <w:rsid w:val="00F46060"/>
    <w:rsid w:val="00F46523"/>
    <w:rsid w:val="00F46D62"/>
    <w:rsid w:val="00F46DFB"/>
    <w:rsid w:val="00F500DA"/>
    <w:rsid w:val="00F510CC"/>
    <w:rsid w:val="00F51481"/>
    <w:rsid w:val="00F5449C"/>
    <w:rsid w:val="00F5531F"/>
    <w:rsid w:val="00F556EE"/>
    <w:rsid w:val="00F57B30"/>
    <w:rsid w:val="00F60005"/>
    <w:rsid w:val="00F602FB"/>
    <w:rsid w:val="00F60835"/>
    <w:rsid w:val="00F608B5"/>
    <w:rsid w:val="00F61698"/>
    <w:rsid w:val="00F62CB8"/>
    <w:rsid w:val="00F63421"/>
    <w:rsid w:val="00F63BC1"/>
    <w:rsid w:val="00F65994"/>
    <w:rsid w:val="00F66BCF"/>
    <w:rsid w:val="00F67E0B"/>
    <w:rsid w:val="00F703E3"/>
    <w:rsid w:val="00F70682"/>
    <w:rsid w:val="00F70EA7"/>
    <w:rsid w:val="00F71FC1"/>
    <w:rsid w:val="00F7312E"/>
    <w:rsid w:val="00F733B5"/>
    <w:rsid w:val="00F74A4F"/>
    <w:rsid w:val="00F74C30"/>
    <w:rsid w:val="00F75F53"/>
    <w:rsid w:val="00F76018"/>
    <w:rsid w:val="00F77B7D"/>
    <w:rsid w:val="00F805C1"/>
    <w:rsid w:val="00F81CE0"/>
    <w:rsid w:val="00F81D8E"/>
    <w:rsid w:val="00F821BE"/>
    <w:rsid w:val="00F821F5"/>
    <w:rsid w:val="00F8348C"/>
    <w:rsid w:val="00F84071"/>
    <w:rsid w:val="00F857CD"/>
    <w:rsid w:val="00F86375"/>
    <w:rsid w:val="00F87992"/>
    <w:rsid w:val="00F87E59"/>
    <w:rsid w:val="00F90261"/>
    <w:rsid w:val="00F91A19"/>
    <w:rsid w:val="00F92BF6"/>
    <w:rsid w:val="00F93D4F"/>
    <w:rsid w:val="00F9417C"/>
    <w:rsid w:val="00F94D8A"/>
    <w:rsid w:val="00F956D8"/>
    <w:rsid w:val="00F959C6"/>
    <w:rsid w:val="00F95B8C"/>
    <w:rsid w:val="00F97F1D"/>
    <w:rsid w:val="00FA0B3B"/>
    <w:rsid w:val="00FA256C"/>
    <w:rsid w:val="00FA2D11"/>
    <w:rsid w:val="00FA387B"/>
    <w:rsid w:val="00FA45FF"/>
    <w:rsid w:val="00FA501E"/>
    <w:rsid w:val="00FA5287"/>
    <w:rsid w:val="00FA6658"/>
    <w:rsid w:val="00FA7E4F"/>
    <w:rsid w:val="00FB0BB7"/>
    <w:rsid w:val="00FB0BD0"/>
    <w:rsid w:val="00FB1520"/>
    <w:rsid w:val="00FB2EA7"/>
    <w:rsid w:val="00FB35F9"/>
    <w:rsid w:val="00FB36D1"/>
    <w:rsid w:val="00FB3E71"/>
    <w:rsid w:val="00FB48D4"/>
    <w:rsid w:val="00FB4BE4"/>
    <w:rsid w:val="00FB4CFD"/>
    <w:rsid w:val="00FB4EB4"/>
    <w:rsid w:val="00FB57A8"/>
    <w:rsid w:val="00FB5F84"/>
    <w:rsid w:val="00FB63C1"/>
    <w:rsid w:val="00FB74E6"/>
    <w:rsid w:val="00FC1540"/>
    <w:rsid w:val="00FC2589"/>
    <w:rsid w:val="00FC267D"/>
    <w:rsid w:val="00FC30D3"/>
    <w:rsid w:val="00FC33B0"/>
    <w:rsid w:val="00FC3DD1"/>
    <w:rsid w:val="00FC491A"/>
    <w:rsid w:val="00FC516E"/>
    <w:rsid w:val="00FC519B"/>
    <w:rsid w:val="00FC5227"/>
    <w:rsid w:val="00FC5474"/>
    <w:rsid w:val="00FC5955"/>
    <w:rsid w:val="00FC6329"/>
    <w:rsid w:val="00FC76BF"/>
    <w:rsid w:val="00FD2BCE"/>
    <w:rsid w:val="00FD3FC4"/>
    <w:rsid w:val="00FD4666"/>
    <w:rsid w:val="00FD478E"/>
    <w:rsid w:val="00FD5E6C"/>
    <w:rsid w:val="00FD6587"/>
    <w:rsid w:val="00FD6988"/>
    <w:rsid w:val="00FD6DBD"/>
    <w:rsid w:val="00FE07C9"/>
    <w:rsid w:val="00FE0F3E"/>
    <w:rsid w:val="00FE1072"/>
    <w:rsid w:val="00FE149B"/>
    <w:rsid w:val="00FE19AE"/>
    <w:rsid w:val="00FE1A39"/>
    <w:rsid w:val="00FE4EE1"/>
    <w:rsid w:val="00FE6AD2"/>
    <w:rsid w:val="00FE7104"/>
    <w:rsid w:val="00FF024D"/>
    <w:rsid w:val="00FF1700"/>
    <w:rsid w:val="00FF2139"/>
    <w:rsid w:val="00FF22CE"/>
    <w:rsid w:val="00FF25FA"/>
    <w:rsid w:val="00FF267D"/>
    <w:rsid w:val="00FF4EC2"/>
    <w:rsid w:val="00FF5DD9"/>
    <w:rsid w:val="00FF65AB"/>
    <w:rsid w:val="00FF67B1"/>
    <w:rsid w:val="00FF7722"/>
    <w:rsid w:val="67A931D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80C293"/>
  <w15:docId w15:val="{EE64627F-0EF8-804E-9CC2-95EBF7830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Narrow" w:eastAsia="Times New Roman" w:hAnsi="Arial Narrow" w:cs="Times New Roman"/>
        <w:color w:val="000000"/>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7407C"/>
    <w:pPr>
      <w:spacing w:after="0" w:line="240" w:lineRule="auto"/>
    </w:pPr>
    <w:rPr>
      <w:sz w:val="24"/>
    </w:rPr>
  </w:style>
  <w:style w:type="paragraph" w:styleId="Heading1">
    <w:name w:val="heading 1"/>
    <w:basedOn w:val="Normal"/>
    <w:next w:val="Normal"/>
    <w:link w:val="Heading1Char"/>
    <w:uiPriority w:val="9"/>
    <w:qFormat/>
    <w:rsid w:val="00846641"/>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6641"/>
    <w:pPr>
      <w:keepNext/>
      <w:keepLines/>
      <w:spacing w:before="80"/>
      <w:outlineLvl w:val="1"/>
    </w:pPr>
    <w:rPr>
      <w:rFonts w:asciiTheme="minorHAnsi" w:eastAsiaTheme="majorEastAsia" w:hAnsiTheme="minorHAnsi" w:cstheme="majorBidi"/>
      <w:b/>
      <w:bCs/>
      <w:color w:val="4F81BD" w:themeColor="accent1"/>
      <w:szCs w:val="26"/>
    </w:rPr>
  </w:style>
  <w:style w:type="paragraph" w:styleId="Heading3">
    <w:name w:val="heading 3"/>
    <w:basedOn w:val="Normal"/>
    <w:next w:val="Normal"/>
    <w:link w:val="Heading3Char"/>
    <w:uiPriority w:val="9"/>
    <w:semiHidden/>
    <w:unhideWhenUsed/>
    <w:qFormat/>
    <w:rsid w:val="00846641"/>
    <w:pPr>
      <w:keepNext/>
      <w:keepLines/>
      <w:spacing w:before="80"/>
      <w:outlineLvl w:val="2"/>
    </w:pPr>
    <w:rPr>
      <w:rFonts w:eastAsiaTheme="majorEastAsia" w:cstheme="majorBidi"/>
      <w:bCs/>
      <w: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04884"/>
    <w:pPr>
      <w:spacing w:after="0" w:line="240" w:lineRule="auto"/>
    </w:pPr>
  </w:style>
  <w:style w:type="character" w:customStyle="1" w:styleId="Heading1Char">
    <w:name w:val="Heading 1 Char"/>
    <w:basedOn w:val="DefaultParagraphFont"/>
    <w:link w:val="Heading1"/>
    <w:uiPriority w:val="9"/>
    <w:rsid w:val="00846641"/>
    <w:rPr>
      <w:rFonts w:ascii="Calibri" w:eastAsiaTheme="majorEastAsia" w:hAnsi="Calibri" w:cstheme="majorBidi"/>
      <w:b/>
      <w:bCs/>
      <w:color w:val="365F91" w:themeColor="accent1" w:themeShade="BF"/>
      <w:kern w:val="28"/>
      <w:sz w:val="28"/>
      <w:szCs w:val="28"/>
    </w:rPr>
  </w:style>
  <w:style w:type="character" w:customStyle="1" w:styleId="Heading2Char">
    <w:name w:val="Heading 2 Char"/>
    <w:basedOn w:val="DefaultParagraphFont"/>
    <w:link w:val="Heading2"/>
    <w:uiPriority w:val="9"/>
    <w:rsid w:val="00846641"/>
    <w:rPr>
      <w:rFonts w:asciiTheme="minorHAnsi" w:eastAsiaTheme="majorEastAsia" w:hAnsiTheme="minorHAnsi" w:cstheme="majorBidi"/>
      <w:b/>
      <w:bCs/>
      <w:color w:val="4F81BD" w:themeColor="accent1"/>
      <w:kern w:val="28"/>
      <w:sz w:val="22"/>
      <w:szCs w:val="26"/>
    </w:rPr>
  </w:style>
  <w:style w:type="character" w:customStyle="1" w:styleId="Heading3Char">
    <w:name w:val="Heading 3 Char"/>
    <w:basedOn w:val="DefaultParagraphFont"/>
    <w:link w:val="Heading3"/>
    <w:uiPriority w:val="9"/>
    <w:semiHidden/>
    <w:rsid w:val="00846641"/>
    <w:rPr>
      <w:rFonts w:ascii="Calibri" w:eastAsiaTheme="majorEastAsia" w:hAnsi="Calibri" w:cstheme="majorBidi"/>
      <w:bCs/>
      <w:i/>
      <w:color w:val="4F81BD" w:themeColor="accent1"/>
      <w:kern w:val="28"/>
      <w:sz w:val="22"/>
      <w:szCs w:val="20"/>
    </w:rPr>
  </w:style>
  <w:style w:type="paragraph" w:styleId="ListParagraph">
    <w:name w:val="List Paragraph"/>
    <w:basedOn w:val="Normal"/>
    <w:uiPriority w:val="34"/>
    <w:qFormat/>
    <w:rsid w:val="00EA3D03"/>
    <w:pPr>
      <w:ind w:left="720"/>
      <w:contextualSpacing/>
    </w:pPr>
  </w:style>
  <w:style w:type="paragraph" w:styleId="Header">
    <w:name w:val="header"/>
    <w:basedOn w:val="Normal"/>
    <w:link w:val="HeaderChar"/>
    <w:uiPriority w:val="99"/>
    <w:unhideWhenUsed/>
    <w:rsid w:val="002C35AA"/>
    <w:pPr>
      <w:tabs>
        <w:tab w:val="center" w:pos="4513"/>
        <w:tab w:val="right" w:pos="9026"/>
      </w:tabs>
    </w:pPr>
  </w:style>
  <w:style w:type="character" w:customStyle="1" w:styleId="HeaderChar">
    <w:name w:val="Header Char"/>
    <w:basedOn w:val="DefaultParagraphFont"/>
    <w:link w:val="Header"/>
    <w:uiPriority w:val="99"/>
    <w:rsid w:val="002C35AA"/>
    <w:rPr>
      <w:sz w:val="24"/>
    </w:rPr>
  </w:style>
  <w:style w:type="paragraph" w:styleId="Footer">
    <w:name w:val="footer"/>
    <w:basedOn w:val="Normal"/>
    <w:link w:val="FooterChar"/>
    <w:uiPriority w:val="99"/>
    <w:unhideWhenUsed/>
    <w:rsid w:val="002C35AA"/>
    <w:pPr>
      <w:tabs>
        <w:tab w:val="center" w:pos="4513"/>
        <w:tab w:val="right" w:pos="9026"/>
      </w:tabs>
    </w:pPr>
  </w:style>
  <w:style w:type="character" w:customStyle="1" w:styleId="FooterChar">
    <w:name w:val="Footer Char"/>
    <w:basedOn w:val="DefaultParagraphFont"/>
    <w:link w:val="Footer"/>
    <w:uiPriority w:val="99"/>
    <w:rsid w:val="002C35AA"/>
    <w:rPr>
      <w:sz w:val="24"/>
    </w:rPr>
  </w:style>
  <w:style w:type="character" w:styleId="Hyperlink">
    <w:name w:val="Hyperlink"/>
    <w:basedOn w:val="DefaultParagraphFont"/>
    <w:uiPriority w:val="99"/>
    <w:unhideWhenUsed/>
    <w:rsid w:val="00DE28E6"/>
    <w:rPr>
      <w:color w:val="0000FF" w:themeColor="hyperlink"/>
      <w:u w:val="single"/>
    </w:rPr>
  </w:style>
  <w:style w:type="character" w:styleId="UnresolvedMention">
    <w:name w:val="Unresolved Mention"/>
    <w:basedOn w:val="DefaultParagraphFont"/>
    <w:uiPriority w:val="99"/>
    <w:semiHidden/>
    <w:unhideWhenUsed/>
    <w:rsid w:val="00DE28E6"/>
    <w:rPr>
      <w:color w:val="605E5C"/>
      <w:shd w:val="clear" w:color="auto" w:fill="E1DFDD"/>
    </w:rPr>
  </w:style>
  <w:style w:type="paragraph" w:styleId="CommentText">
    <w:name w:val="annotation text"/>
    <w:basedOn w:val="Normal"/>
    <w:link w:val="CommentTextChar"/>
    <w:uiPriority w:val="99"/>
    <w:semiHidden/>
    <w:unhideWhenUsed/>
    <w:rPr>
      <w:sz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D177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177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25F60"/>
    <w:rPr>
      <w:b/>
      <w:bCs/>
    </w:rPr>
  </w:style>
  <w:style w:type="character" w:customStyle="1" w:styleId="CommentSubjectChar">
    <w:name w:val="Comment Subject Char"/>
    <w:basedOn w:val="CommentTextChar"/>
    <w:link w:val="CommentSubject"/>
    <w:uiPriority w:val="99"/>
    <w:semiHidden/>
    <w:rsid w:val="00725F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github.com/OpenChain-Project/Reference-Material/tree/master/Guides/Community/Recommended%20Practices-For-Compliance-Professionals/en" TargetMode="External"/><Relationship Id="rId18" Type="http://schemas.openxmlformats.org/officeDocument/2006/relationships/hyperlink" Target="https://www.openchainproject.org/about/contac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yperlink" Target="https://github.com/OpenChain-Project/Reference-Material/tree/master/Policy-Templates/Official" TargetMode="External"/><Relationship Id="rId17" Type="http://schemas.openxmlformats.org/officeDocument/2006/relationships/hyperlink" Target="https://github.com/OpenChain-Project/Reference-Material" TargetMode="External"/><Relationship Id="rId2" Type="http://schemas.openxmlformats.org/officeDocument/2006/relationships/styles" Target="styles.xml"/><Relationship Id="rId16" Type="http://schemas.openxmlformats.org/officeDocument/2006/relationships/hyperlink" Target="https://github.com/OpenChain-Project/Reference-Material/tree/master/Guides/Community/Tooling-Overview/en" TargetMode="Externa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OpenChain-Project/Reference-Material/tree/master/Training-Slides/Official/en" TargetMode="External"/><Relationship Id="rId5" Type="http://schemas.openxmlformats.org/officeDocument/2006/relationships/footnotes" Target="footnotes.xml"/><Relationship Id="rId15" Type="http://schemas.openxmlformats.org/officeDocument/2006/relationships/hyperlink" Target="https://github.com/OpenChain-Project/Reference-Material/tree/master/Guides/Community/Reusing-Software/en" TargetMode="External"/><Relationship Id="rId10" Type="http://schemas.openxmlformats.org/officeDocument/2006/relationships/hyperlink" Target="https://github.com/OpenChain-Project/Reference-Material/tree/master/Supplier-Leaflet/Officia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github.com/OpenChain-Project/Reference-Material/tree/master/Guides/Community/Recommended-Engineering-Practices/en" TargetMode="External"/><Relationship Id="R6ca15d7da94a46a6"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974</Words>
  <Characters>6141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lucy-samsung</dc:creator>
  <cp:lastModifiedBy>Marcel Scholze</cp:lastModifiedBy>
  <cp:revision>10</cp:revision>
  <cp:lastPrinted>2017-08-16T13:11:00Z</cp:lastPrinted>
  <dcterms:created xsi:type="dcterms:W3CDTF">2020-04-10T04:56:00Z</dcterms:created>
  <dcterms:modified xsi:type="dcterms:W3CDTF">2020-04-23T08:20:00Z</dcterms:modified>
</cp:coreProperties>
</file>